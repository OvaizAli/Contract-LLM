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E7EA" w14:textId="77777777" w:rsidR="00000000" w:rsidRDefault="00000000" w:rsidP="009371A3">
      <w:pPr>
        <w:pStyle w:val="Paragraph"/>
        <w:jc w:val="left"/>
        <w:sectPr w:rsidR="00577307">
          <w:pgSz w:w="12240" w:h="15840"/>
          <w:pgMar w:top="1440" w:right="1440" w:bottom="1440" w:left="1440" w:header="720" w:footer="720" w:gutter="0"/>
          <w:cols w:space="720"/>
        </w:sectPr>
      </w:pPr>
      <w:r>
        <w:t>Document title: Confidentiality agreement (mutual).</w:t>
      </w:r>
    </w:p>
    <w:p w14:paraId="7272E7EB" w14:textId="77777777" w:rsidR="00000000" w:rsidRDefault="00000000" w:rsidP="009371A3">
      <w:pPr>
        <w:pStyle w:val="CoversheetStaticText"/>
        <w:rPr>
          <w:b/>
        </w:rPr>
      </w:pPr>
      <w:r>
        <w:rPr>
          <w:b/>
        </w:rPr>
        <w:lastRenderedPageBreak/>
        <w:t>DATED</w:t>
      </w:r>
    </w:p>
    <w:p w14:paraId="7272E7EC" w14:textId="77777777" w:rsidR="00000000" w:rsidRDefault="00000000" w:rsidP="009371A3">
      <w:pPr>
        <w:pStyle w:val="CoversheetStaticText"/>
        <w:rPr>
          <w:b/>
        </w:rPr>
      </w:pPr>
      <w:r>
        <w:t>------------</w:t>
      </w:r>
    </w:p>
    <w:p w14:paraId="7272E7ED" w14:textId="77777777" w:rsidR="00000000" w:rsidRDefault="00000000" w:rsidP="009371A3">
      <w:pPr>
        <w:pStyle w:val="CoversheetTitle"/>
      </w:pPr>
      <w:r>
        <w:t>Confidentiality agreement (mutual)</w:t>
      </w:r>
    </w:p>
    <w:p w14:paraId="7272E7EE" w14:textId="77777777" w:rsidR="00000000" w:rsidRDefault="00000000" w:rsidP="009371A3">
      <w:pPr>
        <w:pStyle w:val="CoversheetStaticText"/>
      </w:pPr>
      <w:r>
        <w:t>[between/among]</w:t>
      </w:r>
    </w:p>
    <w:p w14:paraId="7272E7EF" w14:textId="77777777" w:rsidR="00000000" w:rsidRDefault="00000000" w:rsidP="009371A3">
      <w:pPr>
        <w:pStyle w:val="CoversheetParty"/>
      </w:pPr>
      <w:r>
        <w:t>Party 1</w:t>
      </w:r>
    </w:p>
    <w:p w14:paraId="7272E7F0" w14:textId="77777777" w:rsidR="00000000" w:rsidRDefault="00000000" w:rsidP="009371A3">
      <w:pPr>
        <w:pStyle w:val="CoversheetStaticText"/>
      </w:pPr>
      <w:r>
        <w:t>and</w:t>
      </w:r>
    </w:p>
    <w:p w14:paraId="7272E7F1" w14:textId="77777777" w:rsidR="00000000" w:rsidRDefault="00000000" w:rsidP="009371A3">
      <w:pPr>
        <w:pStyle w:val="CoversheetParty"/>
        <w:sectPr w:rsidR="00577307">
          <w:pgSz w:w="12240" w:h="15840"/>
          <w:pgMar w:top="1440" w:right="1440" w:bottom="1440" w:left="1440" w:header="720" w:footer="720" w:gutter="0"/>
          <w:cols w:space="720"/>
        </w:sectPr>
      </w:pPr>
      <w:r>
        <w:t>Party 2</w:t>
      </w:r>
    </w:p>
    <w:p w14:paraId="7272E7F2" w14:textId="77777777" w:rsidR="00632DAE" w:rsidRDefault="00632DAE">
      <w:pPr>
        <w:sectPr w:rsidR="00632DAE">
          <w:type w:val="continuous"/>
          <w:pgSz w:w="12240" w:h="15840"/>
          <w:pgMar w:top="1440" w:right="1440" w:bottom="1440" w:left="1440" w:header="720" w:footer="720" w:gutter="0"/>
          <w:cols w:space="720"/>
        </w:sectPr>
      </w:pPr>
    </w:p>
    <w:p w14:paraId="7272E7F3" w14:textId="77777777" w:rsidR="00000000" w:rsidRDefault="00000000" w:rsidP="009371A3">
      <w:pPr>
        <w:pStyle w:val="HeadingLevel2"/>
      </w:pPr>
      <w:r>
        <w:lastRenderedPageBreak/>
        <w:t>CONTENTS</w:t>
      </w:r>
    </w:p>
    <w:p w14:paraId="7272E7F4" w14:textId="77777777" w:rsidR="00000000" w:rsidRDefault="00000000" w:rsidP="009371A3">
      <w:pPr>
        <w:pStyle w:val="HeadingLevel2"/>
      </w:pPr>
      <w:r>
        <w:t>____________________________________________________________</w:t>
      </w:r>
    </w:p>
    <w:p w14:paraId="7272E7F5" w14:textId="77777777" w:rsidR="00000000" w:rsidRDefault="00000000" w:rsidP="009371A3">
      <w:pPr>
        <w:pStyle w:val="HeadingLevel2"/>
      </w:pPr>
      <w:r>
        <w:t>CLAUSE</w:t>
      </w:r>
    </w:p>
    <w:p w14:paraId="7272E7F6" w14:textId="77777777" w:rsidR="00632DAE" w:rsidRDefault="00000000">
      <w:pPr>
        <w:pStyle w:val="TOC1"/>
        <w:tabs>
          <w:tab w:val="left" w:pos="440"/>
          <w:tab w:val="right" w:leader="dot" w:pos="9350"/>
        </w:tabs>
        <w:rPr>
          <w:noProof/>
        </w:rPr>
      </w:pPr>
      <w:r>
        <w:rPr>
          <w:rFonts w:eastAsia="Arial"/>
          <w:sz w:val="22"/>
          <w:szCs w:val="22"/>
          <w:lang w:eastAsia="en-GB"/>
        </w:rPr>
        <w:fldChar w:fldCharType="begin"/>
      </w:r>
      <w:r>
        <w:rPr>
          <w:color w:val="000000"/>
        </w:rPr>
        <w:instrText>TOC \t "Title Clause, 1" \h</w:instrText>
      </w:r>
      <w:r>
        <w:rPr>
          <w:rFonts w:eastAsia="Arial"/>
          <w:sz w:val="22"/>
          <w:szCs w:val="22"/>
          <w:lang w:eastAsia="en-GB"/>
        </w:rPr>
        <w:fldChar w:fldCharType="separate"/>
      </w:r>
      <w:hyperlink w:anchor="_Toc256000000" w:history="1">
        <w:r>
          <w:rPr>
            <w:rStyle w:val="Hyperlink"/>
          </w:rPr>
          <w:t>1.</w:t>
        </w:r>
        <w:r>
          <w:rPr>
            <w:rStyle w:val="Hyperlink"/>
            <w:noProof/>
            <w:sz w:val="22"/>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hyperlink>
    </w:p>
    <w:p w14:paraId="7272E7F7" w14:textId="77777777" w:rsidR="00632DAE" w:rsidRDefault="00000000">
      <w:pPr>
        <w:pStyle w:val="TOC1"/>
        <w:tabs>
          <w:tab w:val="left" w:pos="440"/>
          <w:tab w:val="right" w:leader="dot" w:pos="9350"/>
        </w:tabs>
        <w:rPr>
          <w:noProof/>
        </w:rPr>
      </w:pPr>
      <w:hyperlink w:anchor="_Toc256000001" w:history="1">
        <w:r>
          <w:rPr>
            <w:rStyle w:val="Hyperlink"/>
          </w:rPr>
          <w:t>2.</w:t>
        </w:r>
        <w:r>
          <w:rPr>
            <w:rStyle w:val="Hyperlink"/>
            <w:noProof/>
            <w:sz w:val="22"/>
          </w:rPr>
          <w:tab/>
        </w:r>
        <w:r>
          <w:rPr>
            <w:rStyle w:val="Hyperlink"/>
          </w:rPr>
          <w:t>Confidential Information</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hyperlink>
    </w:p>
    <w:p w14:paraId="7272E7F8" w14:textId="77777777" w:rsidR="00632DAE" w:rsidRDefault="00000000">
      <w:pPr>
        <w:pStyle w:val="TOC1"/>
        <w:tabs>
          <w:tab w:val="left" w:pos="440"/>
          <w:tab w:val="right" w:leader="dot" w:pos="9350"/>
        </w:tabs>
        <w:rPr>
          <w:noProof/>
        </w:rPr>
      </w:pPr>
      <w:hyperlink w:anchor="_Toc256000002" w:history="1">
        <w:r>
          <w:rPr>
            <w:rStyle w:val="Hyperlink"/>
          </w:rPr>
          <w:t>3.</w:t>
        </w:r>
        <w:r>
          <w:rPr>
            <w:rStyle w:val="Hyperlink"/>
            <w:noProof/>
            <w:sz w:val="22"/>
          </w:rPr>
          <w:tab/>
        </w:r>
        <w:r>
          <w:rPr>
            <w:rStyle w:val="Hyperlink"/>
          </w:rPr>
          <w:t>Confidentiality obligations</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hyperlink>
    </w:p>
    <w:p w14:paraId="7272E7F9" w14:textId="77777777" w:rsidR="00632DAE" w:rsidRDefault="00000000">
      <w:pPr>
        <w:pStyle w:val="TOC1"/>
        <w:tabs>
          <w:tab w:val="left" w:pos="440"/>
          <w:tab w:val="right" w:leader="dot" w:pos="9350"/>
        </w:tabs>
        <w:rPr>
          <w:noProof/>
        </w:rPr>
      </w:pPr>
      <w:hyperlink w:anchor="_Toc256000003" w:history="1">
        <w:r>
          <w:rPr>
            <w:rStyle w:val="Hyperlink"/>
          </w:rPr>
          <w:t>4.</w:t>
        </w:r>
        <w:r>
          <w:rPr>
            <w:rStyle w:val="Hyperlink"/>
            <w:noProof/>
            <w:sz w:val="22"/>
          </w:rPr>
          <w:tab/>
        </w:r>
        <w:r>
          <w:rPr>
            <w:rStyle w:val="Hyperlink"/>
          </w:rPr>
          <w:t>Permitted disclosure</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hyperlink>
    </w:p>
    <w:p w14:paraId="7272E7FA" w14:textId="77777777" w:rsidR="00632DAE" w:rsidRDefault="00000000">
      <w:pPr>
        <w:pStyle w:val="TOC1"/>
        <w:tabs>
          <w:tab w:val="left" w:pos="440"/>
          <w:tab w:val="right" w:leader="dot" w:pos="9350"/>
        </w:tabs>
        <w:rPr>
          <w:noProof/>
        </w:rPr>
      </w:pPr>
      <w:hyperlink w:anchor="_Toc256000004" w:history="1">
        <w:r>
          <w:rPr>
            <w:rStyle w:val="Hyperlink"/>
          </w:rPr>
          <w:t>5.</w:t>
        </w:r>
        <w:r>
          <w:rPr>
            <w:rStyle w:val="Hyperlink"/>
            <w:noProof/>
            <w:sz w:val="22"/>
          </w:rPr>
          <w:tab/>
        </w:r>
        <w:r>
          <w:rPr>
            <w:rStyle w:val="Hyperlink"/>
          </w:rPr>
          <w:t>Mandatory disclosure</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hyperlink>
    </w:p>
    <w:p w14:paraId="7272E7FB" w14:textId="77777777" w:rsidR="00632DAE" w:rsidRDefault="00000000">
      <w:pPr>
        <w:pStyle w:val="TOC1"/>
        <w:tabs>
          <w:tab w:val="left" w:pos="440"/>
          <w:tab w:val="right" w:leader="dot" w:pos="9350"/>
        </w:tabs>
        <w:rPr>
          <w:noProof/>
        </w:rPr>
      </w:pPr>
      <w:hyperlink w:anchor="_Toc256000005" w:history="1">
        <w:r>
          <w:rPr>
            <w:rStyle w:val="Hyperlink"/>
          </w:rPr>
          <w:t>6.</w:t>
        </w:r>
        <w:r>
          <w:rPr>
            <w:rStyle w:val="Hyperlink"/>
            <w:noProof/>
            <w:sz w:val="22"/>
          </w:rPr>
          <w:tab/>
        </w:r>
        <w:r>
          <w:rPr>
            <w:rStyle w:val="Hyperlink"/>
          </w:rPr>
          <w:t>Return or destruction of Confidential Information</w:t>
        </w:r>
        <w:r>
          <w:rPr>
            <w:rStyle w:val="Hyperlink"/>
          </w:rPr>
          <w:tab/>
        </w:r>
        <w:r>
          <w:fldChar w:fldCharType="begin"/>
        </w:r>
        <w:r>
          <w:rPr>
            <w:rStyle w:val="Hyperlink"/>
          </w:rPr>
          <w:instrText xml:space="preserve"> PAGEREF _Toc256000005 \h </w:instrText>
        </w:r>
        <w:r>
          <w:fldChar w:fldCharType="separate"/>
        </w:r>
        <w:r>
          <w:rPr>
            <w:rStyle w:val="Hyperlink"/>
          </w:rPr>
          <w:t>7</w:t>
        </w:r>
        <w:r>
          <w:fldChar w:fldCharType="end"/>
        </w:r>
      </w:hyperlink>
    </w:p>
    <w:p w14:paraId="7272E7FC" w14:textId="77777777" w:rsidR="00632DAE" w:rsidRDefault="00000000">
      <w:pPr>
        <w:pStyle w:val="TOC1"/>
        <w:tabs>
          <w:tab w:val="left" w:pos="440"/>
          <w:tab w:val="right" w:leader="dot" w:pos="9350"/>
        </w:tabs>
        <w:rPr>
          <w:noProof/>
        </w:rPr>
      </w:pPr>
      <w:hyperlink w:anchor="_Toc256000006" w:history="1">
        <w:r>
          <w:rPr>
            <w:rStyle w:val="Hyperlink"/>
          </w:rPr>
          <w:t>7.</w:t>
        </w:r>
        <w:r>
          <w:rPr>
            <w:rStyle w:val="Hyperlink"/>
            <w:noProof/>
            <w:sz w:val="22"/>
          </w:rPr>
          <w:tab/>
        </w:r>
        <w:r>
          <w:rPr>
            <w:rStyle w:val="Hyperlink"/>
          </w:rPr>
          <w:t>Reservation of rights and acknowledgement</w:t>
        </w:r>
        <w:r>
          <w:rPr>
            <w:rStyle w:val="Hyperlink"/>
          </w:rPr>
          <w:tab/>
        </w:r>
        <w:r>
          <w:fldChar w:fldCharType="begin"/>
        </w:r>
        <w:r>
          <w:rPr>
            <w:rStyle w:val="Hyperlink"/>
          </w:rPr>
          <w:instrText xml:space="preserve"> PAGEREF _Toc256000006 \h </w:instrText>
        </w:r>
        <w:r>
          <w:fldChar w:fldCharType="separate"/>
        </w:r>
        <w:r>
          <w:rPr>
            <w:rStyle w:val="Hyperlink"/>
          </w:rPr>
          <w:t>7</w:t>
        </w:r>
        <w:r>
          <w:fldChar w:fldCharType="end"/>
        </w:r>
      </w:hyperlink>
    </w:p>
    <w:p w14:paraId="7272E7FD" w14:textId="77777777" w:rsidR="00632DAE" w:rsidRDefault="00000000">
      <w:pPr>
        <w:pStyle w:val="TOC1"/>
        <w:tabs>
          <w:tab w:val="left" w:pos="440"/>
          <w:tab w:val="right" w:leader="dot" w:pos="9350"/>
        </w:tabs>
        <w:rPr>
          <w:noProof/>
        </w:rPr>
      </w:pPr>
      <w:hyperlink w:anchor="_Toc256000007" w:history="1">
        <w:r>
          <w:rPr>
            <w:rStyle w:val="Hyperlink"/>
          </w:rPr>
          <w:t>8.</w:t>
        </w:r>
        <w:r>
          <w:rPr>
            <w:rStyle w:val="Hyperlink"/>
            <w:noProof/>
            <w:sz w:val="22"/>
          </w:rPr>
          <w:tab/>
        </w:r>
        <w:r>
          <w:rPr>
            <w:rStyle w:val="Hyperlink"/>
          </w:rPr>
          <w:t>Inadequacy of damages</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hyperlink>
    </w:p>
    <w:p w14:paraId="7272E7FE" w14:textId="77777777" w:rsidR="00632DAE" w:rsidRDefault="00000000">
      <w:pPr>
        <w:pStyle w:val="TOC1"/>
        <w:tabs>
          <w:tab w:val="left" w:pos="440"/>
          <w:tab w:val="right" w:leader="dot" w:pos="9350"/>
        </w:tabs>
        <w:rPr>
          <w:noProof/>
        </w:rPr>
      </w:pPr>
      <w:hyperlink w:anchor="_Toc256000008" w:history="1">
        <w:r>
          <w:rPr>
            <w:rStyle w:val="Hyperlink"/>
          </w:rPr>
          <w:t>9.</w:t>
        </w:r>
        <w:r>
          <w:rPr>
            <w:rStyle w:val="Hyperlink"/>
            <w:noProof/>
            <w:sz w:val="22"/>
          </w:rPr>
          <w:tab/>
        </w:r>
        <w:r>
          <w:rPr>
            <w:rStyle w:val="Hyperlink"/>
          </w:rPr>
          <w:t>No obligation to continue discussions</w:t>
        </w:r>
        <w:r>
          <w:rPr>
            <w:rStyle w:val="Hyperlink"/>
          </w:rPr>
          <w:tab/>
        </w:r>
        <w:r>
          <w:fldChar w:fldCharType="begin"/>
        </w:r>
        <w:r>
          <w:rPr>
            <w:rStyle w:val="Hyperlink"/>
          </w:rPr>
          <w:instrText xml:space="preserve"> PAGEREF _Toc256000008 \h </w:instrText>
        </w:r>
        <w:r>
          <w:fldChar w:fldCharType="separate"/>
        </w:r>
        <w:r>
          <w:rPr>
            <w:rStyle w:val="Hyperlink"/>
          </w:rPr>
          <w:t>8</w:t>
        </w:r>
        <w:r>
          <w:fldChar w:fldCharType="end"/>
        </w:r>
      </w:hyperlink>
    </w:p>
    <w:p w14:paraId="7272E7FF" w14:textId="77777777" w:rsidR="00632DAE" w:rsidRDefault="00000000">
      <w:pPr>
        <w:pStyle w:val="TOC1"/>
        <w:tabs>
          <w:tab w:val="left" w:pos="660"/>
          <w:tab w:val="right" w:leader="dot" w:pos="9350"/>
        </w:tabs>
        <w:rPr>
          <w:noProof/>
        </w:rPr>
      </w:pPr>
      <w:hyperlink w:anchor="_Toc256000009" w:history="1">
        <w:r>
          <w:rPr>
            <w:rStyle w:val="Hyperlink"/>
          </w:rPr>
          <w:t>10.</w:t>
        </w:r>
        <w:r>
          <w:rPr>
            <w:rStyle w:val="Hyperlink"/>
            <w:noProof/>
            <w:sz w:val="22"/>
          </w:rPr>
          <w:tab/>
        </w:r>
        <w:r>
          <w:rPr>
            <w:rStyle w:val="Hyperlink"/>
          </w:rPr>
          <w:t>Ending discussions and duration of confidentiality obligations</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hyperlink>
    </w:p>
    <w:p w14:paraId="7272E800" w14:textId="77777777" w:rsidR="00632DAE" w:rsidRDefault="00000000">
      <w:pPr>
        <w:pStyle w:val="TOC1"/>
        <w:tabs>
          <w:tab w:val="left" w:pos="660"/>
          <w:tab w:val="right" w:leader="dot" w:pos="9350"/>
        </w:tabs>
        <w:rPr>
          <w:noProof/>
        </w:rPr>
      </w:pPr>
      <w:hyperlink w:anchor="_Toc256000010" w:history="1">
        <w:r>
          <w:rPr>
            <w:rStyle w:val="Hyperlink"/>
          </w:rPr>
          <w:t>11.</w:t>
        </w:r>
        <w:r>
          <w:rPr>
            <w:rStyle w:val="Hyperlink"/>
            <w:noProof/>
            <w:sz w:val="22"/>
          </w:rPr>
          <w:tab/>
        </w:r>
        <w:r>
          <w:rPr>
            <w:rStyle w:val="Hyperlink"/>
          </w:rPr>
          <w:t>No partnership or agency</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hyperlink>
    </w:p>
    <w:p w14:paraId="7272E801" w14:textId="77777777" w:rsidR="00632DAE" w:rsidRDefault="00000000">
      <w:pPr>
        <w:pStyle w:val="TOC1"/>
        <w:tabs>
          <w:tab w:val="left" w:pos="660"/>
          <w:tab w:val="right" w:leader="dot" w:pos="9350"/>
        </w:tabs>
        <w:rPr>
          <w:noProof/>
        </w:rPr>
      </w:pPr>
      <w:hyperlink w:anchor="_Toc256000011" w:history="1">
        <w:r>
          <w:rPr>
            <w:rStyle w:val="Hyperlink"/>
          </w:rPr>
          <w:t>12.</w:t>
        </w:r>
        <w:r>
          <w:rPr>
            <w:rStyle w:val="Hyperlink"/>
            <w:noProof/>
            <w:sz w:val="22"/>
          </w:rPr>
          <w:tab/>
        </w:r>
        <w:r>
          <w:rPr>
            <w:rStyle w:val="Hyperlink"/>
          </w:rPr>
          <w:t>General</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hyperlink>
    </w:p>
    <w:p w14:paraId="7272E802" w14:textId="77777777" w:rsidR="00000000" w:rsidRDefault="00000000" w:rsidP="009371A3">
      <w:pPr>
        <w:pStyle w:val="HeadingLevel2"/>
      </w:pPr>
      <w:r>
        <w:fldChar w:fldCharType="end"/>
      </w:r>
    </w:p>
    <w:p w14:paraId="7272E803" w14:textId="77777777" w:rsidR="00000000" w:rsidRDefault="00000000" w:rsidP="009371A3">
      <w:pPr>
        <w:pStyle w:val="HeadingLevel2"/>
        <w:sectPr w:rsidR="00577307">
          <w:footerReference w:type="default" r:id="rId11"/>
          <w:pgSz w:w="12240" w:h="15840"/>
          <w:pgMar w:top="1440" w:right="1440" w:bottom="1440" w:left="1440" w:header="720" w:footer="720" w:gutter="0"/>
          <w:pgNumType w:start="1"/>
          <w:cols w:space="720"/>
        </w:sectPr>
      </w:pPr>
    </w:p>
    <w:p w14:paraId="7272E804" w14:textId="77777777" w:rsidR="00000000" w:rsidRDefault="00000000" w:rsidP="009371A3">
      <w:pPr>
        <w:pStyle w:val="HeadingLevel2"/>
      </w:pPr>
    </w:p>
    <w:p w14:paraId="7272E805" w14:textId="77777777" w:rsidR="00000000" w:rsidRDefault="00000000" w:rsidP="009371A3">
      <w:pPr>
        <w:pStyle w:val="IntroDefault"/>
      </w:pPr>
      <w:r>
        <w:t>This agreement is dated [DATE]</w:t>
      </w:r>
    </w:p>
    <w:p w14:paraId="7272E806" w14:textId="77777777" w:rsidR="00000000" w:rsidRDefault="00000000" w:rsidP="009371A3">
      <w:pPr>
        <w:pStyle w:val="DescriptiveHeading"/>
      </w:pPr>
      <w:r>
        <w:t>Parties</w:t>
      </w:r>
    </w:p>
    <w:p w14:paraId="7272E807" w14:textId="77777777" w:rsidR="00000000" w:rsidRDefault="00000000" w:rsidP="009371A3">
      <w:pPr>
        <w:pStyle w:val="Parties"/>
      </w:pPr>
      <w:r>
        <w:t>[FULL COMPANY NAME] incorporated and registered in England and Wales with company number [NUMBER] whose registered office is at [REGISTERED OFFICE ADDRESS]  (</w:t>
      </w:r>
      <w:r>
        <w:rPr>
          <w:rStyle w:val="DefTerm"/>
        </w:rPr>
        <w:t>Party 1</w:t>
      </w:r>
      <w:r>
        <w:t xml:space="preserve">) </w:t>
      </w:r>
    </w:p>
    <w:p w14:paraId="7272E808" w14:textId="77777777" w:rsidR="00000000" w:rsidRDefault="00000000" w:rsidP="009371A3">
      <w:pPr>
        <w:pStyle w:val="Parties"/>
      </w:pPr>
      <w:r>
        <w:t>[FULL COMPANY NAME] incorporated and registered in England and Wales with company number [NUMBER] whose registered office is at [REGISTERED OFFICE ADDRESS]  (</w:t>
      </w:r>
      <w:r>
        <w:rPr>
          <w:rStyle w:val="DefTerm"/>
        </w:rPr>
        <w:t>Party 2</w:t>
      </w:r>
      <w:r>
        <w:t xml:space="preserve">) </w:t>
      </w:r>
    </w:p>
    <w:p w14:paraId="7272E809" w14:textId="77777777" w:rsidR="00000000" w:rsidRDefault="00000000" w:rsidP="009371A3">
      <w:pPr>
        <w:pStyle w:val="DescriptiveHeading"/>
      </w:pPr>
      <w:r>
        <w:t>BACKGROUND</w:t>
      </w:r>
    </w:p>
    <w:p w14:paraId="7272E80A" w14:textId="77777777" w:rsidR="00000000" w:rsidRDefault="00000000" w:rsidP="009371A3">
      <w:pPr>
        <w:pStyle w:val="Background"/>
      </w:pPr>
      <w:bookmarkStart w:id="0" w:name="a75191"/>
      <w:r>
        <w:t>The parties intend to enter into discussions relating to the Purpose which will involve the exchange of Confidential Information between them.</w:t>
      </w:r>
      <w:bookmarkEnd w:id="0"/>
    </w:p>
    <w:p w14:paraId="7272E80B" w14:textId="77777777" w:rsidR="00000000" w:rsidRDefault="00000000" w:rsidP="009371A3">
      <w:pPr>
        <w:pStyle w:val="Background"/>
      </w:pPr>
      <w:bookmarkStart w:id="1" w:name="a992330"/>
      <w:r>
        <w:t>The parties have agreed to comply with this agreement in connection with the disclosure and use of Confidential Information.</w:t>
      </w:r>
      <w:bookmarkEnd w:id="1"/>
    </w:p>
    <w:p w14:paraId="7272E80C" w14:textId="77777777" w:rsidR="00000000" w:rsidRDefault="00000000" w:rsidP="009371A3">
      <w:pPr>
        <w:pStyle w:val="DescriptiveHeading"/>
      </w:pPr>
      <w:r>
        <w:t>Agreed terms</w:t>
      </w:r>
    </w:p>
    <w:p w14:paraId="7272E80D" w14:textId="77777777" w:rsidR="00000000" w:rsidRDefault="00000000" w:rsidP="009371A3">
      <w:pPr>
        <w:pStyle w:val="TitleClause"/>
      </w:pPr>
      <w:r>
        <w:fldChar w:fldCharType="begin"/>
      </w:r>
      <w:r>
        <w:instrText>TC "1. Interpretation" \l 1</w:instrText>
      </w:r>
      <w:r>
        <w:fldChar w:fldCharType="end"/>
      </w:r>
      <w:bookmarkStart w:id="2" w:name="_Toc256000000"/>
      <w:bookmarkStart w:id="3" w:name="a80007"/>
      <w:r>
        <w:t>Interpretation</w:t>
      </w:r>
      <w:bookmarkEnd w:id="2"/>
      <w:bookmarkEnd w:id="3"/>
    </w:p>
    <w:p w14:paraId="7272E80E" w14:textId="77777777" w:rsidR="00000000" w:rsidRDefault="00000000" w:rsidP="009371A3">
      <w:pPr>
        <w:pStyle w:val="Untitledsubclause1"/>
        <w:rPr>
          <w:b/>
        </w:rPr>
      </w:pPr>
      <w:bookmarkStart w:id="4" w:name="a1019143"/>
      <w:r>
        <w:rPr>
          <w:b/>
        </w:rPr>
        <w:t>Definitions:</w:t>
      </w:r>
      <w:bookmarkEnd w:id="4"/>
    </w:p>
    <w:p w14:paraId="7272E80F" w14:textId="77777777" w:rsidR="00000000" w:rsidRDefault="00000000" w:rsidP="009371A3">
      <w:pPr>
        <w:pStyle w:val="DefinedTermPara"/>
        <w:rPr>
          <w:rStyle w:val="DefTerm"/>
        </w:rPr>
      </w:pPr>
      <w:bookmarkStart w:id="5" w:name="a394962"/>
      <w:r>
        <w:rPr>
          <w:rStyle w:val="DefTerm"/>
        </w:rPr>
        <w:t>Business Day</w:t>
      </w:r>
      <w:r>
        <w:t>:  a day other than a Saturday, Sunday or public holiday in England when banks in London are open for business.</w:t>
      </w:r>
      <w:bookmarkEnd w:id="5"/>
    </w:p>
    <w:p w14:paraId="7272E810" w14:textId="77777777" w:rsidR="00000000" w:rsidRDefault="00000000" w:rsidP="009371A3">
      <w:pPr>
        <w:pStyle w:val="DefinedTermPara"/>
        <w:rPr>
          <w:rStyle w:val="DefTerm"/>
        </w:rPr>
      </w:pPr>
      <w:bookmarkStart w:id="6" w:name="a505867"/>
      <w:r>
        <w:rPr>
          <w:rStyle w:val="DefTerm"/>
        </w:rPr>
        <w:t>Confidential Information</w:t>
      </w:r>
      <w:r>
        <w:t xml:space="preserve">:  has the meaning given in </w:t>
      </w:r>
      <w:r>
        <w:fldChar w:fldCharType="begin"/>
      </w:r>
      <w:r>
        <w:instrText>PAGEREF a397587\# "'clause '"  \h</w:instrText>
      </w:r>
      <w:r>
        <w:fldChar w:fldCharType="separate"/>
      </w:r>
      <w:r>
        <w:t xml:space="preserve">clause </w:t>
      </w:r>
      <w:r>
        <w:fldChar w:fldCharType="end"/>
      </w:r>
      <w:r>
        <w:fldChar w:fldCharType="begin"/>
      </w:r>
      <w:r>
        <w:rPr>
          <w:highlight w:val="lightGray"/>
        </w:rPr>
        <w:instrText>REF a397587 \h \w</w:instrText>
      </w:r>
      <w:r>
        <w:fldChar w:fldCharType="separate"/>
      </w:r>
      <w:r>
        <w:t>2</w:t>
      </w:r>
      <w:r>
        <w:fldChar w:fldCharType="end"/>
      </w:r>
      <w:r>
        <w:t xml:space="preserve">. </w:t>
      </w:r>
      <w:bookmarkEnd w:id="6"/>
    </w:p>
    <w:p w14:paraId="7272E811" w14:textId="77777777" w:rsidR="00000000" w:rsidRDefault="00000000" w:rsidP="009371A3">
      <w:pPr>
        <w:pStyle w:val="DefinedTermPara"/>
        <w:rPr>
          <w:rStyle w:val="DefTerm"/>
        </w:rPr>
      </w:pPr>
      <w:bookmarkStart w:id="7" w:name="a454404"/>
      <w:r>
        <w:rPr>
          <w:rStyle w:val="DefTerm"/>
        </w:rPr>
        <w:t>Discloser</w:t>
      </w:r>
      <w:r>
        <w:t>:  a party to this agreement when it discloses its Confidential Information, directly or indirectly, to the other party.</w:t>
      </w:r>
      <w:bookmarkEnd w:id="7"/>
    </w:p>
    <w:p w14:paraId="7272E812" w14:textId="77777777" w:rsidR="00000000" w:rsidRDefault="00000000" w:rsidP="009371A3">
      <w:pPr>
        <w:pStyle w:val="DefinedTermPara"/>
        <w:rPr>
          <w:rStyle w:val="DefTerm"/>
        </w:rPr>
      </w:pPr>
      <w:bookmarkStart w:id="8" w:name="a322907"/>
      <w:r>
        <w:rPr>
          <w:rStyle w:val="DefTerm"/>
          <w:b w:val="0"/>
        </w:rPr>
        <w:t>[</w:t>
      </w:r>
      <w:r>
        <w:rPr>
          <w:rStyle w:val="DefTerm"/>
        </w:rPr>
        <w:t>Group</w:t>
      </w:r>
      <w:r>
        <w:rPr>
          <w:rStyle w:val="DefTerm"/>
        </w:rPr>
        <w:fldChar w:fldCharType="begin"/>
      </w:r>
      <w:r>
        <w:rPr>
          <w:rStyle w:val="DefTerm"/>
        </w:rPr>
        <w:instrText xml:space="preserve"> MACROBUTTON optional </w:instrText>
      </w:r>
      <w:r>
        <w:rPr>
          <w:rStyle w:val="DefTerm"/>
        </w:rPr>
        <w:fldChar w:fldCharType="end"/>
      </w:r>
      <w:r>
        <w:t>: in relation to a company, that company, any subsidiary or any holding company from time to time of that company, and any subsidiary from time to time of a holding company of that company. Each company in a Group is a member of the Group.]</w:t>
      </w:r>
      <w:bookmarkEnd w:id="8"/>
    </w:p>
    <w:p w14:paraId="7272E813" w14:textId="77777777" w:rsidR="00000000" w:rsidRDefault="00000000" w:rsidP="009371A3">
      <w:pPr>
        <w:pStyle w:val="DefinedTermPara"/>
        <w:rPr>
          <w:rStyle w:val="DefTerm"/>
        </w:rPr>
      </w:pPr>
      <w:bookmarkStart w:id="9" w:name="a742112"/>
      <w:r>
        <w:rPr>
          <w:rStyle w:val="DefTerm"/>
          <w:b w:val="0"/>
        </w:rPr>
        <w:t>[</w:t>
      </w:r>
      <w:r>
        <w:rPr>
          <w:rStyle w:val="DefTerm"/>
        </w:rPr>
        <w:t>Group Company</w:t>
      </w:r>
      <w:r>
        <w:rPr>
          <w:rStyle w:val="DefTerm"/>
        </w:rPr>
        <w:fldChar w:fldCharType="begin"/>
      </w:r>
      <w:r>
        <w:rPr>
          <w:rStyle w:val="DefTerm"/>
        </w:rPr>
        <w:instrText xml:space="preserve"> MACROBUTTON optional </w:instrText>
      </w:r>
      <w:r>
        <w:rPr>
          <w:rStyle w:val="DefTerm"/>
        </w:rPr>
        <w:fldChar w:fldCharType="end"/>
      </w:r>
      <w:r>
        <w:t>: in relation to a company, any member of its Group.]</w:t>
      </w:r>
      <w:bookmarkEnd w:id="9"/>
    </w:p>
    <w:p w14:paraId="7272E814" w14:textId="77777777" w:rsidR="00000000" w:rsidRDefault="00000000" w:rsidP="009371A3">
      <w:pPr>
        <w:pStyle w:val="DefinedTermPara"/>
        <w:rPr>
          <w:rStyle w:val="DefTerm"/>
        </w:rPr>
      </w:pPr>
      <w:bookmarkStart w:id="10" w:name="a492989"/>
      <w:r>
        <w:rPr>
          <w:rStyle w:val="DefTerm"/>
        </w:rPr>
        <w:t>Holding company</w:t>
      </w:r>
      <w:r>
        <w:t xml:space="preserve">: has the meaning give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0"/>
    </w:p>
    <w:p w14:paraId="7272E815" w14:textId="77777777" w:rsidR="00000000" w:rsidRDefault="00000000" w:rsidP="009371A3">
      <w:pPr>
        <w:pStyle w:val="DefinedTermPara"/>
        <w:rPr>
          <w:rStyle w:val="DefTerm"/>
        </w:rPr>
      </w:pPr>
      <w:bookmarkStart w:id="11" w:name="a939825"/>
      <w:r>
        <w:rPr>
          <w:rStyle w:val="DefTerm"/>
        </w:rPr>
        <w:t>Purpose</w:t>
      </w:r>
      <w:r>
        <w:t>: [STATE THE PURPOSE, FOR EXAMPLE, THE EVALUATION OR ESTABLISHMENT OF A COLLABORATION IN RESPECT OF A PARTICULAR PROJECT].</w:t>
      </w:r>
      <w:bookmarkEnd w:id="11"/>
    </w:p>
    <w:p w14:paraId="7272E816" w14:textId="77777777" w:rsidR="00000000" w:rsidRDefault="00000000" w:rsidP="009371A3">
      <w:pPr>
        <w:pStyle w:val="DefinedTermPara"/>
        <w:rPr>
          <w:rStyle w:val="DefTerm"/>
        </w:rPr>
      </w:pPr>
      <w:bookmarkStart w:id="12" w:name="a621208"/>
      <w:r>
        <w:rPr>
          <w:rStyle w:val="DefTerm"/>
        </w:rPr>
        <w:lastRenderedPageBreak/>
        <w:t>Recipient</w:t>
      </w:r>
      <w:r>
        <w:t>:  a party to this agreement when it receives Confidential Information, directly or indirectly, from the other party.</w:t>
      </w:r>
      <w:bookmarkEnd w:id="12"/>
    </w:p>
    <w:p w14:paraId="7272E817" w14:textId="77777777" w:rsidR="00000000" w:rsidRDefault="00000000" w:rsidP="009371A3">
      <w:pPr>
        <w:pStyle w:val="DefinedTermPara"/>
        <w:rPr>
          <w:rStyle w:val="DefTerm"/>
        </w:rPr>
      </w:pPr>
      <w:bookmarkStart w:id="13" w:name="a594528"/>
      <w:r>
        <w:rPr>
          <w:rStyle w:val="DefTerm"/>
        </w:rPr>
        <w:t>Representative(s)</w:t>
      </w:r>
      <w:r>
        <w:t xml:space="preserve">: in relation to each party [and any member of its Group]: </w:t>
      </w:r>
      <w:bookmarkEnd w:id="13"/>
    </w:p>
    <w:p w14:paraId="7272E818" w14:textId="77777777" w:rsidR="00000000" w:rsidRDefault="00000000" w:rsidP="009371A3">
      <w:pPr>
        <w:pStyle w:val="DefinedTermNumber"/>
      </w:pPr>
      <w:r>
        <w:t>its officers and employees that need to know the Confidential Information for the Purpose;</w:t>
      </w:r>
    </w:p>
    <w:p w14:paraId="7272E819" w14:textId="77777777" w:rsidR="00000000" w:rsidRDefault="00000000" w:rsidP="009371A3">
      <w:pPr>
        <w:pStyle w:val="DefinedTermNumber"/>
      </w:pPr>
      <w:r>
        <w:t>its professional advisers or consultants who are engaged to advise that party [and/or any member of its Group] in connection with the Purpose;</w:t>
      </w:r>
    </w:p>
    <w:p w14:paraId="7272E81A" w14:textId="77777777" w:rsidR="00000000" w:rsidRDefault="00000000" w:rsidP="009371A3">
      <w:pPr>
        <w:pStyle w:val="DefinedTermNumber"/>
      </w:pPr>
      <w:r>
        <w:t>its contractors and sub-contractors engaged by that party [and/or any member of its Group] in connection with the Purpose; and</w:t>
      </w:r>
    </w:p>
    <w:p w14:paraId="7272E81B" w14:textId="77777777" w:rsidR="00000000" w:rsidRDefault="00000000" w:rsidP="009371A3">
      <w:pPr>
        <w:pStyle w:val="DefinedTermNumber"/>
      </w:pPr>
      <w:r>
        <w:t>any other person to whom the other party agrees in writing that Confidential Information may be disclosed in connection with the Purpose.</w:t>
      </w:r>
    </w:p>
    <w:p w14:paraId="7272E81C" w14:textId="77777777" w:rsidR="00000000" w:rsidRDefault="00000000" w:rsidP="009371A3">
      <w:pPr>
        <w:pStyle w:val="DefinedTermPara"/>
        <w:rPr>
          <w:rStyle w:val="DefTerm"/>
        </w:rPr>
      </w:pPr>
      <w:bookmarkStart w:id="14" w:name="a158293"/>
      <w:r>
        <w:rPr>
          <w:rStyle w:val="DefTerm"/>
        </w:rPr>
        <w:t>Subsidiary</w:t>
      </w:r>
      <w:r>
        <w:t xml:space="preserve">: has the meaning given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4"/>
    </w:p>
    <w:p w14:paraId="7272E81D" w14:textId="77777777" w:rsidR="00000000" w:rsidRDefault="00000000" w:rsidP="009371A3">
      <w:pPr>
        <w:pStyle w:val="Untitledsubclause1"/>
        <w:rPr>
          <w:b/>
        </w:rPr>
      </w:pPr>
      <w:bookmarkStart w:id="15" w:name="a522041"/>
      <w:r>
        <w:rPr>
          <w:b/>
        </w:rPr>
        <w:t>Interpretation</w:t>
      </w:r>
      <w:r>
        <w:t xml:space="preserve">. </w:t>
      </w:r>
      <w:bookmarkEnd w:id="15"/>
    </w:p>
    <w:p w14:paraId="7272E81E" w14:textId="77777777" w:rsidR="00000000" w:rsidRDefault="00000000" w:rsidP="009371A3">
      <w:pPr>
        <w:pStyle w:val="Untitledsubclause2"/>
      </w:pPr>
      <w:bookmarkStart w:id="16" w:name="a107474"/>
      <w:r>
        <w: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w:t>
      </w:r>
      <w:bookmarkEnd w:id="16"/>
    </w:p>
    <w:p w14:paraId="7272E81F" w14:textId="77777777" w:rsidR="00000000" w:rsidRDefault="00000000" w:rsidP="009371A3">
      <w:pPr>
        <w:pStyle w:val="Untitledsubclause2"/>
      </w:pPr>
      <w:bookmarkStart w:id="17" w:name="a618089"/>
      <w:r>
        <w:t xml:space="preserve">Any words following the terms </w:t>
      </w:r>
      <w:r>
        <w:rPr>
          <w:b/>
        </w:rPr>
        <w:t>including</w:t>
      </w:r>
      <w:r>
        <w:t xml:space="preserve">, </w:t>
      </w:r>
      <w:r>
        <w:rPr>
          <w:b/>
        </w:rPr>
        <w:t>include</w:t>
      </w:r>
      <w:r>
        <w:t xml:space="preserve">, </w:t>
      </w:r>
      <w:r>
        <w:rPr>
          <w:b/>
        </w:rPr>
        <w:t>in particular</w:t>
      </w:r>
      <w:r>
        <w:t xml:space="preserve">, </w:t>
      </w:r>
      <w:r>
        <w:rPr>
          <w:b/>
        </w:rPr>
        <w:t>for example</w:t>
      </w:r>
      <w:r>
        <w:t xml:space="preserve"> or any similar expression shall be construed as illustrative and shall not limit the sense of the words, description, definition, phrase or term preceding those terms.</w:t>
      </w:r>
      <w:bookmarkEnd w:id="17"/>
    </w:p>
    <w:p w14:paraId="7272E820" w14:textId="77777777" w:rsidR="00000000" w:rsidRDefault="00000000" w:rsidP="009371A3">
      <w:pPr>
        <w:pStyle w:val="Untitledsubclause2"/>
      </w:pPr>
      <w:bookmarkStart w:id="18" w:name="a866668"/>
      <w:r>
        <w:t xml:space="preserve">A reference to </w:t>
      </w:r>
      <w:r>
        <w:rPr>
          <w:b/>
        </w:rPr>
        <w:t xml:space="preserve">writing </w:t>
      </w:r>
      <w:r>
        <w:t xml:space="preserve">or </w:t>
      </w:r>
      <w:r>
        <w:rPr>
          <w:b/>
        </w:rPr>
        <w:t>written</w:t>
      </w:r>
      <w:r>
        <w:t xml:space="preserve"> includes [fax and] email.</w:t>
      </w:r>
      <w:bookmarkEnd w:id="18"/>
    </w:p>
    <w:p w14:paraId="7272E821" w14:textId="77777777" w:rsidR="00000000" w:rsidRDefault="00000000" w:rsidP="009371A3">
      <w:pPr>
        <w:pStyle w:val="Untitledsubclause2"/>
      </w:pPr>
      <w:bookmarkStart w:id="19" w:name="a264095"/>
      <w:r>
        <w:t xml:space="preserve">A reference to a </w:t>
      </w:r>
      <w:r>
        <w:rPr>
          <w:b/>
        </w:rPr>
        <w:t>company</w:t>
      </w:r>
      <w:r>
        <w:t xml:space="preserve"> shall include any company, corporation or other body corporate, wherever and however incorporated or established.</w:t>
      </w:r>
      <w:bookmarkEnd w:id="19"/>
    </w:p>
    <w:p w14:paraId="7272E822" w14:textId="77777777" w:rsidR="00000000" w:rsidRDefault="00000000" w:rsidP="009371A3">
      <w:pPr>
        <w:pStyle w:val="Untitledsubclause2"/>
      </w:pPr>
      <w:bookmarkStart w:id="20" w:name="a181236"/>
      <w:r>
        <w:t xml:space="preserve">A reference to a </w:t>
      </w:r>
      <w:r>
        <w:rPr>
          <w:b/>
        </w:rPr>
        <w:t>holding company</w:t>
      </w:r>
      <w:r>
        <w:t xml:space="preserve"> or a </w:t>
      </w:r>
      <w:r>
        <w:rPr>
          <w:b/>
        </w:rPr>
        <w:t>subsidiary</w:t>
      </w:r>
      <w:r>
        <w:t xml:space="preserve">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w:t>
      </w:r>
      <w:bookmarkEnd w:id="20"/>
    </w:p>
    <w:p w14:paraId="7272E823" w14:textId="77777777" w:rsidR="00000000" w:rsidRDefault="00000000" w:rsidP="009371A3">
      <w:pPr>
        <w:pStyle w:val="Untitledsubclause3"/>
      </w:pPr>
      <w:bookmarkStart w:id="21" w:name="a960972"/>
      <w:r>
        <w:t>another person (or its nominee) by way of security or in connection with the taking of security; or</w:t>
      </w:r>
      <w:bookmarkEnd w:id="21"/>
    </w:p>
    <w:p w14:paraId="7272E824" w14:textId="77777777" w:rsidR="00000000" w:rsidRDefault="00000000" w:rsidP="009371A3">
      <w:pPr>
        <w:pStyle w:val="Untitledsubclause3"/>
      </w:pPr>
      <w:bookmarkStart w:id="22" w:name="a356182"/>
      <w:r>
        <w:t>its nominee].</w:t>
      </w:r>
      <w:bookmarkEnd w:id="22"/>
    </w:p>
    <w:p w14:paraId="7272E825" w14:textId="77777777" w:rsidR="00000000" w:rsidRDefault="00000000" w:rsidP="009371A3">
      <w:pPr>
        <w:pStyle w:val="Untitledsubclause2"/>
      </w:pPr>
      <w:bookmarkStart w:id="23" w:name="a886470"/>
      <w:r>
        <w:lastRenderedPageBreak/>
        <w:t>Any obligation on a party not to do something includes an obligation not to allow that thing to be done.</w:t>
      </w:r>
      <w:bookmarkEnd w:id="23"/>
    </w:p>
    <w:p w14:paraId="7272E826" w14:textId="77777777" w:rsidR="00000000" w:rsidRDefault="00000000" w:rsidP="009371A3">
      <w:pPr>
        <w:pStyle w:val="TitleClause"/>
      </w:pPr>
      <w:r>
        <w:fldChar w:fldCharType="begin"/>
      </w:r>
      <w:r>
        <w:instrText>TC "2. Confidential Information" \l 1</w:instrText>
      </w:r>
      <w:r>
        <w:fldChar w:fldCharType="end"/>
      </w:r>
      <w:bookmarkStart w:id="24" w:name="_Toc256000001"/>
      <w:bookmarkStart w:id="25" w:name="a397587"/>
      <w:r>
        <w:t>Confidential Information</w:t>
      </w:r>
      <w:bookmarkEnd w:id="24"/>
      <w:bookmarkEnd w:id="25"/>
    </w:p>
    <w:p w14:paraId="7272E827" w14:textId="739DEAB2" w:rsidR="00000000" w:rsidDel="00D03AE0" w:rsidRDefault="00000000" w:rsidP="00C64D4C">
      <w:pPr>
        <w:pStyle w:val="Untitledsubclause1"/>
        <w:rPr>
          <w:del w:id="26" w:author="Solomon Oshinubi" w:date="2024-01-02T21:08:00Z"/>
          <w:b/>
        </w:rPr>
      </w:pPr>
      <w:bookmarkStart w:id="27" w:name="a789254"/>
      <w:r>
        <w:rPr>
          <w:b/>
        </w:rPr>
        <w:t>Confidential Information</w:t>
      </w:r>
      <w:r>
        <w:t xml:space="preserve"> means </w:t>
      </w:r>
      <w:ins w:id="28" w:author="Solomon Oshinubi" w:date="2024-01-02T21:13:00Z">
        <w:r w:rsidR="00C64D4C">
          <w:rPr>
            <w:rFonts w:ascii="Segoe UI" w:hAnsi="Segoe UI" w:cs="Segoe UI"/>
            <w:color w:val="374151"/>
            <w:shd w:val="clear" w:color="auto" w:fill="F7F7F8"/>
          </w:rPr>
          <w:t>Confidential Information encompasses all information disclosed by the Discloser, in any form, including but not limited to, written, oral, visual, or electronic information, as well as any information generated by the Recipient that contains, reflects, or is derived from such information.</w:t>
        </w:r>
      </w:ins>
      <w:commentRangeStart w:id="29"/>
      <w:del w:id="30" w:author="Solomon Oshinubi" w:date="2024-01-02T21:08:00Z">
        <w:r w:rsidDel="00D03AE0">
          <w:delText>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w:delText>
        </w:r>
        <w:bookmarkEnd w:id="27"/>
      </w:del>
    </w:p>
    <w:p w14:paraId="7272E828" w14:textId="5CAEECB7" w:rsidR="00000000" w:rsidDel="00D03AE0" w:rsidRDefault="00000000" w:rsidP="00C64D4C">
      <w:pPr>
        <w:pStyle w:val="Untitledsubclause1"/>
        <w:rPr>
          <w:del w:id="31" w:author="Solomon Oshinubi" w:date="2024-01-02T21:08:00Z"/>
        </w:rPr>
      </w:pPr>
      <w:bookmarkStart w:id="32" w:name="a581630"/>
      <w:del w:id="33" w:author="Solomon Oshinubi" w:date="2024-01-02T21:08:00Z">
        <w:r w:rsidDel="00D03AE0">
          <w:delText>the fact that discussions and negotiations are taking place concerning the Purpose and the status of those discussions and negotiations;</w:delText>
        </w:r>
        <w:bookmarkEnd w:id="32"/>
      </w:del>
    </w:p>
    <w:p w14:paraId="7272E829" w14:textId="70AA9AA6" w:rsidR="00000000" w:rsidDel="00D03AE0" w:rsidRDefault="00000000" w:rsidP="00C64D4C">
      <w:pPr>
        <w:pStyle w:val="Untitledsubclause1"/>
        <w:rPr>
          <w:del w:id="34" w:author="Solomon Oshinubi" w:date="2024-01-02T21:08:00Z"/>
        </w:rPr>
      </w:pPr>
      <w:del w:id="35" w:author="Solomon Oshinubi" w:date="2024-01-02T21:08:00Z">
        <w:r w:rsidDel="00D03AE0">
          <w:fldChar w:fldCharType="begin"/>
        </w:r>
        <w:r w:rsidDel="00D03AE0">
          <w:fldChar w:fldCharType="end"/>
        </w:r>
        <w:bookmarkStart w:id="36" w:name="a516088"/>
        <w:r w:rsidDel="00D03AE0">
          <w:delText>[the [existence and] terms of this agreement;]</w:delText>
        </w:r>
        <w:bookmarkEnd w:id="36"/>
      </w:del>
    </w:p>
    <w:p w14:paraId="7272E82A" w14:textId="657A25F9" w:rsidR="00000000" w:rsidDel="00D03AE0" w:rsidRDefault="00000000" w:rsidP="00C64D4C">
      <w:pPr>
        <w:pStyle w:val="Untitledsubclause1"/>
        <w:rPr>
          <w:del w:id="37" w:author="Solomon Oshinubi" w:date="2024-01-02T21:08:00Z"/>
        </w:rPr>
      </w:pPr>
      <w:bookmarkStart w:id="38" w:name="a105857"/>
      <w:del w:id="39" w:author="Solomon Oshinubi" w:date="2024-01-02T21:08:00Z">
        <w:r w:rsidDel="00D03AE0">
          <w:delText>all confidential or proprietary information relating to:</w:delText>
        </w:r>
        <w:bookmarkEnd w:id="38"/>
      </w:del>
    </w:p>
    <w:p w14:paraId="7272E82B" w14:textId="42BBD594" w:rsidR="00000000" w:rsidDel="00D03AE0" w:rsidRDefault="00000000" w:rsidP="00C64D4C">
      <w:pPr>
        <w:pStyle w:val="Untitledsubclause1"/>
        <w:rPr>
          <w:del w:id="40" w:author="Solomon Oshinubi" w:date="2024-01-02T21:08:00Z"/>
        </w:rPr>
      </w:pPr>
      <w:bookmarkStart w:id="41" w:name="a922502"/>
      <w:del w:id="42" w:author="Solomon Oshinubi" w:date="2024-01-02T21:08:00Z">
        <w:r w:rsidDel="00D03AE0">
          <w:delText xml:space="preserve">the business, assets, affairs, customers, clients, suppliers[, </w:delText>
        </w:r>
        <w:r w:rsidDel="00D03AE0">
          <w:rPr>
            <w:b/>
          </w:rPr>
          <w:delText>OR</w:delText>
        </w:r>
        <w:r w:rsidDel="00D03AE0">
          <w:delText xml:space="preserve"> or] plans[, intentions, or market opportunities] of the Discloser [or of any of the Discloser's Group Companies]; and</w:delText>
        </w:r>
        <w:bookmarkEnd w:id="41"/>
      </w:del>
    </w:p>
    <w:p w14:paraId="7272E82C" w14:textId="2688F525" w:rsidR="00000000" w:rsidDel="00D03AE0" w:rsidRDefault="00000000" w:rsidP="00C64D4C">
      <w:pPr>
        <w:pStyle w:val="Untitledsubclause1"/>
        <w:rPr>
          <w:del w:id="43" w:author="Solomon Oshinubi" w:date="2024-01-02T21:08:00Z"/>
        </w:rPr>
      </w:pPr>
      <w:bookmarkStart w:id="44" w:name="a128356"/>
      <w:del w:id="45" w:author="Solomon Oshinubi" w:date="2024-01-02T21:08:00Z">
        <w:r w:rsidDel="00D03AE0">
          <w:delText>the operations, processes, product information, know-how, technical information, designs, trade secrets or software of the Discloser[, or of any of the Discloser's Group Companies];</w:delText>
        </w:r>
        <w:bookmarkEnd w:id="44"/>
      </w:del>
    </w:p>
    <w:p w14:paraId="7272E82D" w14:textId="54EB8CCD" w:rsidR="00000000" w:rsidDel="00D03AE0" w:rsidRDefault="00000000" w:rsidP="00C64D4C">
      <w:pPr>
        <w:pStyle w:val="Untitledsubclause1"/>
        <w:rPr>
          <w:del w:id="46" w:author="Solomon Oshinubi" w:date="2024-01-02T21:08:00Z"/>
        </w:rPr>
      </w:pPr>
      <w:bookmarkStart w:id="47" w:name="a714058"/>
      <w:del w:id="48" w:author="Solomon Oshinubi" w:date="2024-01-02T21:08:00Z">
        <w:r w:rsidDel="00D03AE0">
          <w:delText>any information, findings, data or analysis derived from Confidential Information; [and]</w:delText>
        </w:r>
        <w:bookmarkEnd w:id="47"/>
      </w:del>
    </w:p>
    <w:p w14:paraId="7272E82E" w14:textId="644692D4" w:rsidR="00000000" w:rsidDel="00D03AE0" w:rsidRDefault="00000000" w:rsidP="00C64D4C">
      <w:pPr>
        <w:pStyle w:val="Untitledsubclause1"/>
        <w:rPr>
          <w:del w:id="49" w:author="Solomon Oshinubi" w:date="2024-01-02T21:08:00Z"/>
        </w:rPr>
      </w:pPr>
      <w:bookmarkStart w:id="50" w:name="a940640"/>
      <w:del w:id="51" w:author="Solomon Oshinubi" w:date="2024-01-02T21:08:00Z">
        <w:r w:rsidDel="00D03AE0">
          <w:delText xml:space="preserve">any other information that is identified as being of a confidential or proprietary nature[; and </w:delText>
        </w:r>
        <w:r w:rsidDel="00D03AE0">
          <w:rPr>
            <w:b/>
          </w:rPr>
          <w:delText>OR</w:delText>
        </w:r>
        <w:r w:rsidDel="00D03AE0">
          <w:delText xml:space="preserve"> .]</w:delText>
        </w:r>
        <w:bookmarkEnd w:id="50"/>
      </w:del>
    </w:p>
    <w:p w14:paraId="7272E82F" w14:textId="1ACDC802" w:rsidR="00000000" w:rsidDel="00D03AE0" w:rsidRDefault="00000000" w:rsidP="00C64D4C">
      <w:pPr>
        <w:pStyle w:val="Untitledsubclause1"/>
        <w:rPr>
          <w:del w:id="52" w:author="Solomon Oshinubi" w:date="2024-01-02T21:08:00Z"/>
        </w:rPr>
      </w:pPr>
      <w:del w:id="53" w:author="Solomon Oshinubi" w:date="2024-01-02T21:08:00Z">
        <w:r w:rsidDel="00D03AE0">
          <w:fldChar w:fldCharType="begin"/>
        </w:r>
        <w:r w:rsidDel="00D03AE0">
          <w:fldChar w:fldCharType="end"/>
        </w:r>
        <w:bookmarkStart w:id="54" w:name="a244583"/>
        <w:r w:rsidDel="00D03AE0">
          <w:delText>[any information detailed in Schedule [NUMBER],]</w:delText>
        </w:r>
        <w:bookmarkEnd w:id="54"/>
      </w:del>
    </w:p>
    <w:p w14:paraId="7272E830" w14:textId="19E4A516" w:rsidR="00000000" w:rsidRDefault="00000000" w:rsidP="00C64D4C">
      <w:pPr>
        <w:pStyle w:val="Untitledsubclause1"/>
      </w:pPr>
      <w:del w:id="55" w:author="Solomon Oshinubi" w:date="2024-01-02T21:08:00Z">
        <w:r w:rsidDel="00D03AE0">
          <w:delText xml:space="preserve">but excludes any information referred to in </w:delText>
        </w:r>
        <w:r w:rsidDel="00D03AE0">
          <w:fldChar w:fldCharType="begin"/>
        </w:r>
        <w:r w:rsidDel="00D03AE0">
          <w:delInstrText>PAGEREF a643700\# "'clause '"  \h</w:delInstrText>
        </w:r>
        <w:r w:rsidDel="00D03AE0">
          <w:fldChar w:fldCharType="separate"/>
        </w:r>
        <w:r w:rsidDel="00D03AE0">
          <w:delText xml:space="preserve">clause </w:delText>
        </w:r>
        <w:r w:rsidDel="00D03AE0">
          <w:fldChar w:fldCharType="end"/>
        </w:r>
        <w:r w:rsidDel="00D03AE0">
          <w:fldChar w:fldCharType="begin"/>
        </w:r>
        <w:r w:rsidDel="00D03AE0">
          <w:rPr>
            <w:highlight w:val="lightGray"/>
          </w:rPr>
          <w:delInstrText>REF a643700 \h \w</w:delInstrText>
        </w:r>
        <w:r w:rsidDel="00D03AE0">
          <w:fldChar w:fldCharType="separate"/>
        </w:r>
        <w:r w:rsidDel="00D03AE0">
          <w:delText>2.2</w:delText>
        </w:r>
        <w:r w:rsidDel="00D03AE0">
          <w:fldChar w:fldCharType="end"/>
        </w:r>
      </w:del>
      <w:del w:id="56" w:author="Solomon Oshinubi" w:date="2024-01-02T21:13:00Z">
        <w:r w:rsidDel="00C64D4C">
          <w:delText>.</w:delText>
        </w:r>
        <w:commentRangeEnd w:id="29"/>
        <w:r w:rsidR="00354B31" w:rsidDel="00C64D4C">
          <w:rPr>
            <w:rStyle w:val="CommentReference"/>
            <w:rFonts w:asciiTheme="minorHAnsi" w:eastAsiaTheme="minorHAnsi" w:hAnsiTheme="minorHAnsi" w:cstheme="minorBidi"/>
          </w:rPr>
          <w:commentReference w:id="29"/>
        </w:r>
      </w:del>
    </w:p>
    <w:p w14:paraId="7272E831" w14:textId="03D87A84" w:rsidR="00000000" w:rsidDel="00E9417F" w:rsidRDefault="00000000" w:rsidP="00E9417F">
      <w:pPr>
        <w:pStyle w:val="Untitledsubclause1"/>
        <w:rPr>
          <w:del w:id="57" w:author="Solomon Oshinubi" w:date="2024-01-02T21:09:00Z"/>
        </w:rPr>
      </w:pPr>
      <w:bookmarkStart w:id="58" w:name="a643700"/>
      <w:r>
        <w:t xml:space="preserve">Information </w:t>
      </w:r>
      <w:proofErr w:type="spellStart"/>
      <w:ins w:id="59" w:author="Solomon Oshinubi" w:date="2024-01-02T21:09:00Z">
        <w:r w:rsidR="00E9417F">
          <w:rPr>
            <w:rFonts w:ascii="Segoe UI" w:hAnsi="Segoe UI" w:cs="Segoe UI"/>
            <w:color w:val="EF4444"/>
            <w:shd w:val="clear" w:color="auto" w:fill="F7F7F8"/>
          </w:rPr>
          <w:t>Information</w:t>
        </w:r>
        <w:proofErr w:type="spellEnd"/>
        <w:r w:rsidR="00E9417F">
          <w:rPr>
            <w:rFonts w:ascii="Segoe UI" w:hAnsi="Segoe UI" w:cs="Segoe UI"/>
            <w:color w:val="EF4444"/>
            <w:shd w:val="clear" w:color="auto" w:fill="F7F7F8"/>
          </w:rPr>
          <w:t xml:space="preserve"> shall not be considered Confidential Information, and the Recipient shall have no obligation with respect to such information, where the information: (a) is already known to the Recipient at the time of disclosure, as </w:t>
        </w:r>
        <w:r w:rsidR="00E9417F">
          <w:rPr>
            <w:rFonts w:ascii="Segoe UI" w:hAnsi="Segoe UI" w:cs="Segoe UI"/>
            <w:color w:val="EF4444"/>
            <w:shd w:val="clear" w:color="auto" w:fill="F7F7F8"/>
          </w:rPr>
          <w:lastRenderedPageBreak/>
          <w:t>proven by the Recipient's written records; (b) is or becomes publicly known through no wrongful act of the Recipient; or (c) is independently developed by the Recipient without reliance on such Confidential Information</w:t>
        </w:r>
      </w:ins>
      <w:del w:id="60" w:author="Solomon Oshinubi" w:date="2024-01-02T21:09:00Z">
        <w:r w:rsidDel="00E9417F">
          <w:delText>is not Confidential Information if:</w:delText>
        </w:r>
        <w:bookmarkEnd w:id="58"/>
      </w:del>
    </w:p>
    <w:p w14:paraId="7272E832" w14:textId="30D30078" w:rsidR="00000000" w:rsidDel="00E9417F" w:rsidRDefault="00000000" w:rsidP="00E9417F">
      <w:pPr>
        <w:pStyle w:val="Untitledsubclause1"/>
        <w:rPr>
          <w:del w:id="61" w:author="Solomon Oshinubi" w:date="2024-01-02T21:09:00Z"/>
        </w:rPr>
      </w:pPr>
      <w:bookmarkStart w:id="62" w:name="a739239"/>
      <w:del w:id="63" w:author="Solomon Oshinubi" w:date="2024-01-02T21:09:00Z">
        <w:r w:rsidDel="00E9417F">
          <w:del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w:delText>
        </w:r>
        <w:bookmarkEnd w:id="62"/>
      </w:del>
    </w:p>
    <w:p w14:paraId="7272E833" w14:textId="20E84B0E" w:rsidR="00000000" w:rsidDel="00E9417F" w:rsidRDefault="00000000" w:rsidP="00E9417F">
      <w:pPr>
        <w:pStyle w:val="Untitledsubclause1"/>
        <w:rPr>
          <w:del w:id="64" w:author="Solomon Oshinubi" w:date="2024-01-02T21:09:00Z"/>
        </w:rPr>
      </w:pPr>
      <w:bookmarkStart w:id="65" w:name="a586978"/>
      <w:del w:id="66" w:author="Solomon Oshinubi" w:date="2024-01-02T21:09:00Z">
        <w:r w:rsidDel="00E9417F">
          <w:delText>it was available to the Recipient on a non-confidential basis prior to disclosure by the Discloser;</w:delText>
        </w:r>
        <w:bookmarkEnd w:id="65"/>
      </w:del>
    </w:p>
    <w:p w14:paraId="7272E834" w14:textId="71AB2A02" w:rsidR="00000000" w:rsidDel="00E9417F" w:rsidRDefault="00000000" w:rsidP="00E9417F">
      <w:pPr>
        <w:pStyle w:val="Untitledsubclause1"/>
        <w:rPr>
          <w:del w:id="67" w:author="Solomon Oshinubi" w:date="2024-01-02T21:09:00Z"/>
        </w:rPr>
      </w:pPr>
      <w:bookmarkStart w:id="68" w:name="a62671"/>
      <w:del w:id="69" w:author="Solomon Oshinubi" w:date="2024-01-02T21:09:00Z">
        <w:r w:rsidDel="00E9417F">
          <w:delText>it was, is, or becomes available to the Recipient on a non-confidential basis from a person who, to the Recipient's knowledge, is not under any confidentiality obligation in respect of that information;</w:delText>
        </w:r>
        <w:bookmarkEnd w:id="68"/>
      </w:del>
    </w:p>
    <w:p w14:paraId="7272E835" w14:textId="5BB8D1F3" w:rsidR="00000000" w:rsidDel="00E9417F" w:rsidRDefault="00000000" w:rsidP="00E9417F">
      <w:pPr>
        <w:pStyle w:val="Untitledsubclause1"/>
        <w:rPr>
          <w:del w:id="70" w:author="Solomon Oshinubi" w:date="2024-01-02T21:09:00Z"/>
        </w:rPr>
      </w:pPr>
      <w:bookmarkStart w:id="71" w:name="a87236"/>
      <w:del w:id="72" w:author="Solomon Oshinubi" w:date="2024-01-02T21:09:00Z">
        <w:r w:rsidDel="00E9417F">
          <w:delText>it was lawfully in the possession of the Recipient before the information was disclosed by the Discloser; [or]</w:delText>
        </w:r>
        <w:bookmarkEnd w:id="71"/>
      </w:del>
    </w:p>
    <w:p w14:paraId="7272E836" w14:textId="7A336C85" w:rsidR="00000000" w:rsidDel="00E9417F" w:rsidRDefault="00000000" w:rsidP="00E9417F">
      <w:pPr>
        <w:pStyle w:val="Untitledsubclause1"/>
        <w:rPr>
          <w:del w:id="73" w:author="Solomon Oshinubi" w:date="2024-01-02T21:09:00Z"/>
        </w:rPr>
      </w:pPr>
      <w:del w:id="74" w:author="Solomon Oshinubi" w:date="2024-01-02T21:09:00Z">
        <w:r w:rsidDel="00E9417F">
          <w:fldChar w:fldCharType="begin"/>
        </w:r>
        <w:r w:rsidDel="00E9417F">
          <w:fldChar w:fldCharType="end"/>
        </w:r>
        <w:bookmarkStart w:id="75" w:name="a456217"/>
        <w:r w:rsidDel="00E9417F">
          <w:delText>[it is developed by or for the Recipient independently of the information disclosed by the Discloser; or]</w:delText>
        </w:r>
        <w:bookmarkEnd w:id="75"/>
      </w:del>
    </w:p>
    <w:p w14:paraId="7272E837" w14:textId="21D720C8" w:rsidR="00000000" w:rsidRDefault="00000000" w:rsidP="00E9417F">
      <w:pPr>
        <w:pStyle w:val="Untitledsubclause1"/>
      </w:pPr>
      <w:bookmarkStart w:id="76" w:name="a325965"/>
      <w:del w:id="77" w:author="Solomon Oshinubi" w:date="2024-01-02T21:09:00Z">
        <w:r w:rsidDel="00E9417F">
          <w:delText>the parties agree in writing that the information is not confidential</w:delText>
        </w:r>
      </w:del>
      <w:r>
        <w:t>.</w:t>
      </w:r>
      <w:bookmarkEnd w:id="76"/>
    </w:p>
    <w:p w14:paraId="7272E838" w14:textId="77777777" w:rsidR="00000000" w:rsidRDefault="00000000" w:rsidP="009371A3">
      <w:pPr>
        <w:pStyle w:val="TitleClause"/>
      </w:pPr>
      <w:r>
        <w:fldChar w:fldCharType="begin"/>
      </w:r>
      <w:r>
        <w:instrText>TC "3. Confidentiality obligations" \l 1</w:instrText>
      </w:r>
      <w:r>
        <w:fldChar w:fldCharType="end"/>
      </w:r>
      <w:bookmarkStart w:id="78" w:name="_Toc256000002"/>
      <w:bookmarkStart w:id="79" w:name="a785029"/>
      <w:r>
        <w:t>Confidentiality obligations</w:t>
      </w:r>
      <w:bookmarkEnd w:id="78"/>
      <w:bookmarkEnd w:id="79"/>
    </w:p>
    <w:p w14:paraId="7272E839" w14:textId="77777777" w:rsidR="00000000" w:rsidRDefault="00000000" w:rsidP="009371A3">
      <w:pPr>
        <w:pStyle w:val="Untitledsubclause1"/>
      </w:pPr>
      <w:bookmarkStart w:id="80" w:name="a540626"/>
      <w:r>
        <w:t>In return for the Discloser making Confidential Information available to the Recipient, the Recipient undertakes to the Discloser that it shall:</w:t>
      </w:r>
      <w:bookmarkEnd w:id="80"/>
    </w:p>
    <w:p w14:paraId="7272E83A" w14:textId="77777777" w:rsidR="00000000" w:rsidRDefault="00000000" w:rsidP="009371A3">
      <w:pPr>
        <w:pStyle w:val="Untitledsubclause2"/>
      </w:pPr>
      <w:bookmarkStart w:id="81" w:name="a567089"/>
      <w:r>
        <w:t>keep the Confidential Information secret and confidential;</w:t>
      </w:r>
      <w:bookmarkEnd w:id="81"/>
    </w:p>
    <w:p w14:paraId="7272E83B" w14:textId="77777777" w:rsidR="00000000" w:rsidRDefault="00000000" w:rsidP="009371A3">
      <w:pPr>
        <w:pStyle w:val="Untitledsubclause2"/>
      </w:pPr>
      <w:bookmarkStart w:id="82" w:name="a149200"/>
      <w:r>
        <w:t xml:space="preserve">not use or exploit the Confidential Information in any way except for the Purpose; </w:t>
      </w:r>
      <w:bookmarkEnd w:id="82"/>
    </w:p>
    <w:p w14:paraId="7272E83C" w14:textId="77777777" w:rsidR="00000000" w:rsidRDefault="00000000" w:rsidP="009371A3">
      <w:pPr>
        <w:pStyle w:val="Untitledsubclause2"/>
      </w:pPr>
      <w:bookmarkStart w:id="83" w:name="a773079"/>
      <w:r>
        <w:t>not directly or indirectly disclose or make available any Confidential Information in whole or in part to any person, except as expressly permitted by, and in accordance with this agreement; [and]</w:t>
      </w:r>
      <w:bookmarkEnd w:id="83"/>
    </w:p>
    <w:p w14:paraId="7272E83D" w14:textId="77777777" w:rsidR="00000000" w:rsidRDefault="00000000" w:rsidP="009371A3">
      <w:pPr>
        <w:pStyle w:val="Untitledsubclause2"/>
      </w:pPr>
      <w:bookmarkStart w:id="84" w:name="a183332"/>
      <w:r>
        <w:t xml:space="preserve">not copy, reduce to writing or otherwise record the Confidential Information except as strictly necessary for the Purpose. Any such copies, reductions to writing and records shall be the property of the Discloser[; and </w:t>
      </w:r>
      <w:r>
        <w:rPr>
          <w:b/>
        </w:rPr>
        <w:t>OR</w:t>
      </w:r>
      <w:r>
        <w:t xml:space="preserve"> .]</w:t>
      </w:r>
      <w:bookmarkEnd w:id="84"/>
    </w:p>
    <w:p w14:paraId="7272E83E" w14:textId="77777777" w:rsidR="00000000" w:rsidRDefault="00000000" w:rsidP="009371A3">
      <w:pPr>
        <w:pStyle w:val="Untitledsubclause2"/>
      </w:pPr>
      <w:r>
        <w:lastRenderedPageBreak/>
        <w:fldChar w:fldCharType="begin"/>
      </w:r>
      <w:r>
        <w:fldChar w:fldCharType="end"/>
      </w:r>
      <w:bookmarkStart w:id="85" w:name="a243105"/>
      <w:r>
        <w:t>[INCLUDE ANY OTHER SPECIFIC REQUIREMENTS.]</w:t>
      </w:r>
      <w:bookmarkEnd w:id="85"/>
    </w:p>
    <w:p w14:paraId="7272E83F" w14:textId="77777777" w:rsidR="00000000" w:rsidRDefault="00000000" w:rsidP="009371A3">
      <w:pPr>
        <w:pStyle w:val="Untitledsubclause1"/>
      </w:pPr>
      <w:r>
        <w:fldChar w:fldCharType="begin"/>
      </w:r>
      <w:r>
        <w:fldChar w:fldCharType="end"/>
      </w:r>
      <w:bookmarkStart w:id="86" w:name="a998875"/>
      <w:r>
        <w:t>[The Recipient shall establish and maintain adequate security measures [(including any reasonable security measures proposed by the Discloser from time to time)] to safeguard the Confidential Information from unauthorised access or use. ]</w:t>
      </w:r>
      <w:bookmarkEnd w:id="86"/>
    </w:p>
    <w:p w14:paraId="7272E840" w14:textId="77777777" w:rsidR="00000000" w:rsidRDefault="00000000" w:rsidP="009371A3">
      <w:pPr>
        <w:pStyle w:val="TitleClause"/>
      </w:pPr>
      <w:r>
        <w:fldChar w:fldCharType="begin"/>
      </w:r>
      <w:r>
        <w:instrText>TC "4. Permitted disclosure" \l 1</w:instrText>
      </w:r>
      <w:r>
        <w:fldChar w:fldCharType="end"/>
      </w:r>
      <w:bookmarkStart w:id="87" w:name="_Toc256000003"/>
      <w:bookmarkStart w:id="88" w:name="a326788"/>
      <w:r>
        <w:t>Permitted disclosure</w:t>
      </w:r>
      <w:bookmarkEnd w:id="87"/>
      <w:r>
        <w:t xml:space="preserve"> </w:t>
      </w:r>
      <w:bookmarkEnd w:id="88"/>
    </w:p>
    <w:p w14:paraId="7272E841" w14:textId="77777777" w:rsidR="00000000" w:rsidRDefault="00000000" w:rsidP="009371A3">
      <w:pPr>
        <w:pStyle w:val="Untitledsubclause1"/>
        <w:rPr>
          <w:b/>
        </w:rPr>
      </w:pPr>
      <w:bookmarkStart w:id="89" w:name="a141160"/>
      <w:r>
        <w:rPr>
          <w:b/>
        </w:rPr>
        <w:t>Disclosure to Representatives.</w:t>
      </w:r>
      <w:bookmarkEnd w:id="89"/>
    </w:p>
    <w:p w14:paraId="7272E842" w14:textId="77777777" w:rsidR="00000000" w:rsidRDefault="00000000" w:rsidP="009371A3">
      <w:pPr>
        <w:pStyle w:val="Untitledsubclause2"/>
      </w:pPr>
      <w:bookmarkStart w:id="90" w:name="a742882"/>
      <w:r>
        <w:t>The Recipient may disclose the Confidential Information to its Representatives[, any of its Group Companies, or their Representatives] on the basis that it:</w:t>
      </w:r>
      <w:bookmarkEnd w:id="90"/>
    </w:p>
    <w:p w14:paraId="7272E843" w14:textId="77777777" w:rsidR="00000000" w:rsidRDefault="00000000" w:rsidP="009371A3">
      <w:pPr>
        <w:pStyle w:val="Untitledsubclause3"/>
      </w:pPr>
      <w:bookmarkStart w:id="91" w:name="a764971"/>
      <w:r>
        <w:t>informs those Representatives[, Group Companies or their Representatives] of the confidential nature of the Confidential Information before it is disclosed; and</w:t>
      </w:r>
      <w:bookmarkEnd w:id="91"/>
    </w:p>
    <w:p w14:paraId="7272E844" w14:textId="77777777" w:rsidR="00000000" w:rsidRDefault="00000000" w:rsidP="009371A3">
      <w:pPr>
        <w:pStyle w:val="Untitledsubclause3"/>
      </w:pPr>
      <w:bookmarkStart w:id="92" w:name="a682112"/>
      <w:r>
        <w:t xml:space="preserve">procures that those Representatives[, Group Companies or their Representatives] comply with the confidentiality obligations in </w:t>
      </w:r>
      <w:r>
        <w:fldChar w:fldCharType="begin"/>
      </w:r>
      <w:r>
        <w:instrText>PAGEREF a540626\# "'clause '"  \h</w:instrText>
      </w:r>
      <w:r>
        <w:fldChar w:fldCharType="separate"/>
      </w:r>
      <w:r>
        <w:t xml:space="preserve">clause </w:t>
      </w:r>
      <w:r>
        <w:fldChar w:fldCharType="end"/>
      </w:r>
      <w:r>
        <w:fldChar w:fldCharType="begin"/>
      </w:r>
      <w:r>
        <w:rPr>
          <w:highlight w:val="lightGray"/>
        </w:rPr>
        <w:instrText>REF a540626 \h \w</w:instrText>
      </w:r>
      <w:r>
        <w:fldChar w:fldCharType="separate"/>
      </w:r>
      <w:r>
        <w:t>3.1</w:t>
      </w:r>
      <w:r>
        <w:fldChar w:fldCharType="end"/>
      </w:r>
      <w:r>
        <w:t xml:space="preserve"> as if they were the Recipient.</w:t>
      </w:r>
      <w:bookmarkEnd w:id="92"/>
    </w:p>
    <w:p w14:paraId="7272E845" w14:textId="77777777" w:rsidR="00000000" w:rsidRDefault="00000000" w:rsidP="009371A3">
      <w:pPr>
        <w:pStyle w:val="Untitledsubclause2"/>
      </w:pPr>
      <w:bookmarkStart w:id="93" w:name="a460302"/>
      <w:r>
        <w:t>The Recipient shall be liable for the actions or omissions of the Representatives[, any of its Group Companies or their Representatives] in relation to the Confidential Information as if they were the actions or omissions of the Recipient.</w:t>
      </w:r>
      <w:bookmarkEnd w:id="93"/>
    </w:p>
    <w:p w14:paraId="7272E846" w14:textId="77777777" w:rsidR="00000000" w:rsidRDefault="00000000" w:rsidP="009371A3">
      <w:pPr>
        <w:pStyle w:val="Untitledsubclause1"/>
      </w:pPr>
      <w:r>
        <w:fldChar w:fldCharType="begin"/>
      </w:r>
      <w:r>
        <w:fldChar w:fldCharType="end"/>
      </w:r>
      <w:bookmarkStart w:id="94" w:name="a311283"/>
      <w:r>
        <w:t>[</w:t>
      </w:r>
      <w:r>
        <w:rPr>
          <w:b/>
        </w:rPr>
        <w:t>Disclosure to the Serious Fraud Office relating to Bribery Act 2010 offences.</w:t>
      </w:r>
      <w:r>
        <w:t xml:space="preserve">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w:t>
      </w:r>
      <w:bookmarkEnd w:id="94"/>
    </w:p>
    <w:p w14:paraId="7272E847" w14:textId="77777777" w:rsidR="00000000" w:rsidRDefault="00000000" w:rsidP="009371A3">
      <w:pPr>
        <w:pStyle w:val="TitleClause"/>
      </w:pPr>
      <w:r>
        <w:fldChar w:fldCharType="begin"/>
      </w:r>
      <w:r>
        <w:instrText>TC "5. Mandatory disclosure" \l 1</w:instrText>
      </w:r>
      <w:r>
        <w:fldChar w:fldCharType="end"/>
      </w:r>
      <w:bookmarkStart w:id="95" w:name="_Toc256000004"/>
      <w:bookmarkStart w:id="96" w:name="a281113"/>
      <w:r>
        <w:t>Mandatory disclosure</w:t>
      </w:r>
      <w:bookmarkEnd w:id="95"/>
      <w:r>
        <w:t xml:space="preserve"> </w:t>
      </w:r>
      <w:bookmarkEnd w:id="96"/>
    </w:p>
    <w:p w14:paraId="7272E848" w14:textId="77777777" w:rsidR="00000000" w:rsidRDefault="00000000" w:rsidP="009371A3">
      <w:pPr>
        <w:pStyle w:val="Untitledsubclause1"/>
      </w:pPr>
      <w:bookmarkStart w:id="97" w:name="a207481"/>
      <w:r>
        <w:t xml:space="preserve">Subject to the provisions of this </w:t>
      </w:r>
      <w:r>
        <w:fldChar w:fldCharType="begin"/>
      </w:r>
      <w:r>
        <w:instrText>PAGEREF a281113\# "'clause '"  \h</w:instrText>
      </w:r>
      <w:r>
        <w:fldChar w:fldCharType="separate"/>
      </w:r>
      <w:r>
        <w:t xml:space="preserve">clause </w:t>
      </w:r>
      <w:r>
        <w:fldChar w:fldCharType="end"/>
      </w:r>
      <w:r>
        <w:fldChar w:fldCharType="begin"/>
      </w:r>
      <w:r>
        <w:rPr>
          <w:highlight w:val="lightGray"/>
        </w:rPr>
        <w:instrText>REF a281113 \h \w</w:instrText>
      </w:r>
      <w:r>
        <w:fldChar w:fldCharType="separate"/>
      </w:r>
      <w:r>
        <w:t>5</w:t>
      </w:r>
      <w:r>
        <w:fldChar w:fldCharType="end"/>
      </w:r>
      <w:r>
        <w:t>, a party may disclose Confidential Information to the minimum extent required by:</w:t>
      </w:r>
      <w:bookmarkEnd w:id="97"/>
    </w:p>
    <w:p w14:paraId="7272E849" w14:textId="77777777" w:rsidR="00000000" w:rsidRDefault="00000000" w:rsidP="009371A3">
      <w:pPr>
        <w:pStyle w:val="Untitledsubclause2"/>
      </w:pPr>
      <w:bookmarkStart w:id="98" w:name="a588119"/>
      <w:r>
        <w:t>an order of any court of competent jurisdiction or any regulatory, judicial, governmental or similar body or any taxation authority of competent jurisdiction;</w:t>
      </w:r>
      <w:bookmarkEnd w:id="98"/>
    </w:p>
    <w:p w14:paraId="7272E84A" w14:textId="77777777" w:rsidR="00000000" w:rsidRDefault="00000000" w:rsidP="009371A3">
      <w:pPr>
        <w:pStyle w:val="Untitledsubclause2"/>
      </w:pPr>
      <w:bookmarkStart w:id="99" w:name="a323119"/>
      <w:r>
        <w:t>the rules of any listing authority or stock exchange on which its shares [or those of any of its Group Companies] are listed or traded; or</w:t>
      </w:r>
      <w:bookmarkEnd w:id="99"/>
    </w:p>
    <w:p w14:paraId="7272E84B" w14:textId="77777777" w:rsidR="00000000" w:rsidRDefault="00000000" w:rsidP="009371A3">
      <w:pPr>
        <w:pStyle w:val="Untitledsubclause2"/>
      </w:pPr>
      <w:bookmarkStart w:id="100" w:name="a656011"/>
      <w:r>
        <w:t>the laws or regulations of any country to which its affairs [or those of any of its Group Companies] are subject.</w:t>
      </w:r>
      <w:bookmarkEnd w:id="100"/>
    </w:p>
    <w:p w14:paraId="7272E84C" w14:textId="77777777" w:rsidR="00000000" w:rsidRDefault="00000000" w:rsidP="009371A3">
      <w:pPr>
        <w:pStyle w:val="Untitledsubclause1"/>
      </w:pPr>
      <w:bookmarkStart w:id="101" w:name="a408067"/>
      <w:r>
        <w:lastRenderedPageBreak/>
        <w:t xml:space="preserve">Before a party discloses any Confidential Information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use all reasonable endeavours to give the other party as much notice of this disclosure as possible. [Where notice of such disclosure is not prohibited and is given in accordance with </w:t>
      </w:r>
      <w:r>
        <w:fldChar w:fldCharType="begin"/>
      </w:r>
      <w:r>
        <w:instrText>PAGEREF a408067\# "'clause '"  \h</w:instrText>
      </w:r>
      <w:r>
        <w:fldChar w:fldCharType="separate"/>
      </w:r>
      <w:r>
        <w:t xml:space="preserve">clause </w:t>
      </w:r>
      <w:r>
        <w:fldChar w:fldCharType="end"/>
      </w:r>
      <w:r>
        <w:fldChar w:fldCharType="begin"/>
      </w:r>
      <w:r>
        <w:rPr>
          <w:highlight w:val="lightGray"/>
        </w:rPr>
        <w:instrText>REF a408067 \h \w</w:instrText>
      </w:r>
      <w:r>
        <w:fldChar w:fldCharType="separate"/>
      </w:r>
      <w:r>
        <w:t>5.2</w:t>
      </w:r>
      <w:r>
        <w:fldChar w:fldCharType="end"/>
      </w:r>
      <w:r>
        <w:t>, that party shall take into account the reasonable requests of the other party in relation to the content of this disclosure.]</w:t>
      </w:r>
      <w:bookmarkEnd w:id="101"/>
    </w:p>
    <w:p w14:paraId="7272E84D" w14:textId="77777777" w:rsidR="00000000" w:rsidRDefault="00000000" w:rsidP="009371A3">
      <w:pPr>
        <w:pStyle w:val="Untitledsubclause1"/>
      </w:pPr>
      <w:bookmarkStart w:id="102" w:name="a279254"/>
      <w:r>
        <w:t xml:space="preserve">If a party is unable to inform the other party before Confidential Information is disclosed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inform the other party of the full circumstances of the disclosure and the information that has been disclosed as soon as reasonably practicable after such disclosure has been made.</w:t>
      </w:r>
      <w:bookmarkEnd w:id="102"/>
    </w:p>
    <w:p w14:paraId="7272E84E" w14:textId="77777777" w:rsidR="00000000" w:rsidRDefault="00000000" w:rsidP="009371A3">
      <w:pPr>
        <w:pStyle w:val="TitleClause"/>
      </w:pPr>
      <w:r>
        <w:fldChar w:fldCharType="begin"/>
      </w:r>
      <w:r>
        <w:instrText>TC "6. Return or destruction of Confidential Information" \l 1</w:instrText>
      </w:r>
      <w:r>
        <w:fldChar w:fldCharType="end"/>
      </w:r>
      <w:bookmarkStart w:id="103" w:name="_Toc256000005"/>
      <w:bookmarkStart w:id="104" w:name="a516279"/>
      <w:r>
        <w:t>Return or destruction of Confidential Information</w:t>
      </w:r>
      <w:bookmarkEnd w:id="103"/>
      <w:r>
        <w:t xml:space="preserve"> </w:t>
      </w:r>
      <w:bookmarkEnd w:id="104"/>
    </w:p>
    <w:p w14:paraId="7272E84F" w14:textId="634A60A9" w:rsidR="00000000" w:rsidDel="00F9434F" w:rsidRDefault="00F9434F" w:rsidP="009371A3">
      <w:pPr>
        <w:pStyle w:val="Untitledsubclause1"/>
        <w:rPr>
          <w:del w:id="105" w:author="Solomon Oshinubi" w:date="2024-01-02T21:15:00Z"/>
        </w:rPr>
      </w:pPr>
      <w:bookmarkStart w:id="106" w:name="a216382"/>
      <w:ins w:id="107" w:author="Solomon Oshinubi" w:date="2024-01-02T21:15:00Z">
        <w:r>
          <w:rPr>
            <w:rFonts w:ascii="Segoe UI" w:hAnsi="Segoe UI" w:cs="Segoe UI"/>
            <w:color w:val="374151"/>
            <w:shd w:val="clear" w:color="auto" w:fill="F7F7F8"/>
          </w:rPr>
          <w:t>Upon the Discloser's request, or upon termination of this agreement, the Recipient shall immediately return or destroy all Confidential Information and certify in writing to the Discloser that it has done so.</w:t>
        </w:r>
      </w:ins>
      <w:del w:id="108" w:author="Solomon Oshinubi" w:date="2024-01-02T21:15:00Z">
        <w:r w:rsidR="00000000" w:rsidDel="00F9434F">
          <w:delText>If so requested by the Discloser at any time by notice in writing to the Recipient, the Recipient shall:</w:delText>
        </w:r>
        <w:bookmarkEnd w:id="106"/>
      </w:del>
    </w:p>
    <w:p w14:paraId="7272E850" w14:textId="3DA3424E" w:rsidR="00000000" w:rsidRPr="00904B76" w:rsidDel="00F9434F" w:rsidRDefault="00000000" w:rsidP="009371A3">
      <w:pPr>
        <w:pStyle w:val="Untitledsubclause2"/>
        <w:rPr>
          <w:del w:id="109" w:author="Solomon Oshinubi" w:date="2024-01-02T21:15:00Z"/>
          <w:lang w:val="en-US"/>
        </w:rPr>
      </w:pPr>
      <w:bookmarkStart w:id="110" w:name="a601227"/>
      <w:del w:id="111" w:author="Solomon Oshinubi" w:date="2024-01-02T21:15:00Z">
        <w:r w:rsidDel="00F9434F">
          <w:delText xml:space="preserve">destroy </w:delText>
        </w:r>
        <w:r w:rsidRPr="00904B76" w:rsidDel="00F9434F">
          <w:rPr>
            <w:lang w:val="en-US"/>
          </w:rPr>
          <w:delText>[or return to the Discloser] or permanently erase (including, to the extent legally and technically practicable, from its computer(s) and communications systems and devices or from systems and data storage services provided by third parties) all documents and materials</w:delText>
        </w:r>
        <w:r w:rsidDel="00F9434F">
          <w:rPr>
            <w:lang w:val="en-US"/>
          </w:rPr>
          <w:delText xml:space="preserve"> </w:delText>
        </w:r>
        <w:r w:rsidRPr="00904B76" w:rsidDel="00F9434F">
          <w:rPr>
            <w:lang w:val="en-US"/>
          </w:rPr>
          <w:delText>[(and any copies)] containing, reflecting, incorporating or based on any Confidential Information; and</w:delText>
        </w:r>
        <w:bookmarkEnd w:id="110"/>
      </w:del>
    </w:p>
    <w:p w14:paraId="7272E851" w14:textId="123701BD" w:rsidR="00000000" w:rsidRDefault="00000000" w:rsidP="009371A3">
      <w:pPr>
        <w:pStyle w:val="Untitledsubclause2"/>
      </w:pPr>
      <w:bookmarkStart w:id="112" w:name="a967398"/>
      <w:del w:id="113" w:author="Solomon Oshinubi" w:date="2024-01-02T21:15:00Z">
        <w:r w:rsidDel="00F9434F">
          <w:delText xml:space="preserve">certify in writing to the Discloser that it has complied with the requirements of this </w:delText>
        </w:r>
        <w:r w:rsidDel="00F9434F">
          <w:fldChar w:fldCharType="begin"/>
        </w:r>
        <w:r w:rsidDel="00F9434F">
          <w:delInstrText>PAGEREF a216382\# "'clause '"  \h</w:delInstrText>
        </w:r>
        <w:r w:rsidDel="00F9434F">
          <w:fldChar w:fldCharType="separate"/>
        </w:r>
        <w:r w:rsidDel="00F9434F">
          <w:delText xml:space="preserve">clause </w:delText>
        </w:r>
        <w:r w:rsidDel="00F9434F">
          <w:fldChar w:fldCharType="end"/>
        </w:r>
        <w:r w:rsidDel="00F9434F">
          <w:fldChar w:fldCharType="begin"/>
        </w:r>
        <w:r w:rsidDel="00F9434F">
          <w:rPr>
            <w:highlight w:val="lightGray"/>
          </w:rPr>
          <w:delInstrText>REF a216382 \h \w</w:delInstrText>
        </w:r>
        <w:r w:rsidDel="00F9434F">
          <w:fldChar w:fldCharType="separate"/>
        </w:r>
        <w:r w:rsidDel="00F9434F">
          <w:delText>6.1</w:delText>
        </w:r>
        <w:r w:rsidDel="00F9434F">
          <w:fldChar w:fldCharType="end"/>
        </w:r>
      </w:del>
      <w:r>
        <w:t>.</w:t>
      </w:r>
      <w:bookmarkEnd w:id="112"/>
    </w:p>
    <w:p w14:paraId="7272E852" w14:textId="77777777" w:rsidR="00000000" w:rsidRDefault="00000000" w:rsidP="009371A3">
      <w:pPr>
        <w:pStyle w:val="Untitledsubclause1"/>
      </w:pPr>
      <w:bookmarkStart w:id="114" w:name="a454601"/>
      <w:r>
        <w:t xml:space="preserve">Nothing in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 xml:space="preserv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fldChar w:fldCharType="begin"/>
      </w:r>
      <w:r>
        <w:instrText>PAGEREF a454601\# "'clause '"  \h</w:instrText>
      </w:r>
      <w:r>
        <w:fldChar w:fldCharType="separate"/>
      </w:r>
      <w:r>
        <w:t xml:space="preserve">clause </w:t>
      </w:r>
      <w:r>
        <w:fldChar w:fldCharType="end"/>
      </w:r>
      <w:r>
        <w:fldChar w:fldCharType="begin"/>
      </w:r>
      <w:r>
        <w:rPr>
          <w:highlight w:val="lightGray"/>
        </w:rPr>
        <w:instrText>REF a454601 \h \w</w:instrText>
      </w:r>
      <w:r>
        <w:fldChar w:fldCharType="separate"/>
      </w:r>
      <w:r>
        <w:t>6.2</w:t>
      </w:r>
      <w:r>
        <w:fldChar w:fldCharType="end"/>
      </w:r>
      <w:r>
        <w:t>.</w:t>
      </w:r>
      <w:bookmarkEnd w:id="114"/>
    </w:p>
    <w:p w14:paraId="7272E853" w14:textId="77777777" w:rsidR="00000000" w:rsidRDefault="00000000" w:rsidP="009371A3">
      <w:pPr>
        <w:pStyle w:val="TitleClause"/>
      </w:pPr>
      <w:r>
        <w:fldChar w:fldCharType="begin"/>
      </w:r>
      <w:r>
        <w:instrText>TC "7. Reservation of rights and acknowledgement" \l 1</w:instrText>
      </w:r>
      <w:r>
        <w:fldChar w:fldCharType="end"/>
      </w:r>
      <w:bookmarkStart w:id="115" w:name="_Toc256000006"/>
      <w:bookmarkStart w:id="116" w:name="a938262"/>
      <w:r>
        <w:t>Reservation of rights and acknowledgement</w:t>
      </w:r>
      <w:bookmarkEnd w:id="115"/>
      <w:bookmarkEnd w:id="116"/>
    </w:p>
    <w:p w14:paraId="7272E854" w14:textId="77777777" w:rsidR="00000000" w:rsidRDefault="00000000" w:rsidP="009371A3">
      <w:pPr>
        <w:pStyle w:val="Untitledsubclause1"/>
      </w:pPr>
      <w:bookmarkStart w:id="117" w:name="a298837"/>
      <w:r>
        <w:t xml:space="preserve">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 </w:t>
      </w:r>
      <w:bookmarkEnd w:id="117"/>
    </w:p>
    <w:p w14:paraId="7272E855" w14:textId="77777777" w:rsidR="00000000" w:rsidRDefault="00000000" w:rsidP="009371A3">
      <w:pPr>
        <w:pStyle w:val="Untitledsubclause1"/>
      </w:pPr>
      <w:bookmarkStart w:id="118" w:name="a685955"/>
      <w:r>
        <w:lastRenderedPageBreak/>
        <w:t>Except as expressly stated in this agreement, neither party makes any express or implied warranty or representation concerning its Confidential Information, including but not limited to the accuracy or completeness of the Confidential Information.</w:t>
      </w:r>
      <w:bookmarkEnd w:id="118"/>
    </w:p>
    <w:p w14:paraId="7272E856" w14:textId="77777777" w:rsidR="00000000" w:rsidRDefault="00000000" w:rsidP="009371A3">
      <w:pPr>
        <w:pStyle w:val="Untitledsubclause1"/>
      </w:pPr>
      <w:bookmarkStart w:id="119" w:name="a55757"/>
      <w:r>
        <w:t>The disclosure of Confidential Information by the parties shall not form any offer by, or representation or warranty on the part of, that party to enter into any further agreement with the other party [in relation to the Purpose].</w:t>
      </w:r>
      <w:bookmarkEnd w:id="119"/>
    </w:p>
    <w:p w14:paraId="7272E857" w14:textId="77777777" w:rsidR="00000000" w:rsidRDefault="00000000" w:rsidP="009371A3">
      <w:pPr>
        <w:pStyle w:val="TitleClause"/>
      </w:pPr>
      <w:r>
        <w:fldChar w:fldCharType="begin"/>
      </w:r>
      <w:r>
        <w:instrText>TC "8. Inadequacy of damages" \l 1</w:instrText>
      </w:r>
      <w:r>
        <w:fldChar w:fldCharType="end"/>
      </w:r>
      <w:bookmarkStart w:id="120" w:name="_Toc256000007"/>
      <w:bookmarkStart w:id="121" w:name="a586020"/>
      <w:r>
        <w:t>Inadequacy of damages</w:t>
      </w:r>
      <w:bookmarkEnd w:id="120"/>
      <w:r>
        <w:t xml:space="preserve"> </w:t>
      </w:r>
      <w:bookmarkEnd w:id="121"/>
    </w:p>
    <w:p w14:paraId="7272E858" w14:textId="77777777" w:rsidR="00000000" w:rsidRDefault="00000000" w:rsidP="009371A3">
      <w:pPr>
        <w:pStyle w:val="NoNumUntitledsubclause1"/>
      </w:pPr>
      <w:bookmarkStart w:id="122" w:name="a1011556"/>
      <w:r>
        <w: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w:t>
      </w:r>
      <w:bookmarkEnd w:id="122"/>
    </w:p>
    <w:p w14:paraId="7272E859" w14:textId="77777777" w:rsidR="00000000" w:rsidRDefault="00000000" w:rsidP="009371A3">
      <w:pPr>
        <w:pStyle w:val="TitleClause"/>
      </w:pPr>
      <w:r>
        <w:fldChar w:fldCharType="begin"/>
      </w:r>
      <w:r>
        <w:instrText>TC "9. No obligation to continue discussions" \l 1</w:instrText>
      </w:r>
      <w:r>
        <w:fldChar w:fldCharType="end"/>
      </w:r>
      <w:bookmarkStart w:id="123" w:name="_Toc256000008"/>
      <w:bookmarkStart w:id="124" w:name="a297458"/>
      <w:r>
        <w:t>No obligation to continue discussions</w:t>
      </w:r>
      <w:bookmarkEnd w:id="123"/>
      <w:r>
        <w:t xml:space="preserve"> </w:t>
      </w:r>
      <w:bookmarkEnd w:id="124"/>
    </w:p>
    <w:p w14:paraId="7272E85A" w14:textId="77777777" w:rsidR="00000000" w:rsidRDefault="00000000" w:rsidP="009371A3">
      <w:pPr>
        <w:pStyle w:val="NoNumUntitledsubclause1"/>
      </w:pPr>
      <w:bookmarkStart w:id="125" w:name="a480177"/>
      <w:r>
        <w: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w:t>
      </w:r>
      <w:bookmarkEnd w:id="125"/>
    </w:p>
    <w:p w14:paraId="7272E85B" w14:textId="77777777" w:rsidR="00000000" w:rsidRDefault="00000000" w:rsidP="009371A3">
      <w:pPr>
        <w:pStyle w:val="TitleClause"/>
      </w:pPr>
      <w:r>
        <w:fldChar w:fldCharType="begin"/>
      </w:r>
      <w:r>
        <w:instrText>TC "10. Ending discussions and duration of confidentiality obligations" \l 1</w:instrText>
      </w:r>
      <w:r>
        <w:fldChar w:fldCharType="end"/>
      </w:r>
      <w:bookmarkStart w:id="126" w:name="_Toc256000009"/>
      <w:bookmarkStart w:id="127" w:name="a312109"/>
      <w:r>
        <w:t>Ending discussions and duration of confidentiality obligations</w:t>
      </w:r>
      <w:bookmarkEnd w:id="126"/>
      <w:bookmarkEnd w:id="127"/>
    </w:p>
    <w:p w14:paraId="7272E85C" w14:textId="77777777" w:rsidR="00000000" w:rsidRDefault="00000000" w:rsidP="009371A3">
      <w:pPr>
        <w:pStyle w:val="Untitledsubclause1"/>
      </w:pPr>
      <w:bookmarkStart w:id="128" w:name="a259915"/>
      <w:r>
        <w:t xml:space="preserve">If either party decides not to continue to be involved in the Purpose with the other party, it shall notify that other party in writing immediately. </w:t>
      </w:r>
      <w:bookmarkEnd w:id="128"/>
    </w:p>
    <w:p w14:paraId="7272E85D" w14:textId="77777777" w:rsidR="00000000" w:rsidRDefault="00000000" w:rsidP="009371A3">
      <w:pPr>
        <w:pStyle w:val="Untitledsubclause1"/>
      </w:pPr>
      <w:bookmarkStart w:id="129" w:name="a371790"/>
      <w:r>
        <w:t xml:space="preserve">Notwithstanding the end of discussions between the parties in relation to the Purpose pursuant to </w:t>
      </w:r>
      <w:r>
        <w:fldChar w:fldCharType="begin"/>
      </w:r>
      <w:r>
        <w:instrText>PAGEREF a259915\# "'clause '"  \h</w:instrText>
      </w:r>
      <w:r>
        <w:fldChar w:fldCharType="separate"/>
      </w:r>
      <w:r>
        <w:t xml:space="preserve">clause </w:t>
      </w:r>
      <w:r>
        <w:fldChar w:fldCharType="end"/>
      </w:r>
      <w:r>
        <w:fldChar w:fldCharType="begin"/>
      </w:r>
      <w:r>
        <w:rPr>
          <w:highlight w:val="lightGray"/>
        </w:rPr>
        <w:instrText>REF a259915 \h \w</w:instrText>
      </w:r>
      <w:r>
        <w:fldChar w:fldCharType="separate"/>
      </w:r>
      <w:r>
        <w:t>10.1</w:t>
      </w:r>
      <w:r>
        <w:fldChar w:fldCharType="end"/>
      </w:r>
      <w:r>
        <w:t>, each party's obligations under this agreement shall continue in full force and effect for a period of [two] years from the date of this agreement.</w:t>
      </w:r>
      <w:bookmarkEnd w:id="129"/>
    </w:p>
    <w:p w14:paraId="7272E85E" w14:textId="77777777" w:rsidR="00000000" w:rsidRDefault="00000000" w:rsidP="009371A3">
      <w:pPr>
        <w:pStyle w:val="Untitledsubclause1"/>
      </w:pPr>
      <w:bookmarkStart w:id="130" w:name="a316154"/>
      <w:r>
        <w:t>The end of discussions relating to the Purpose shall not affect any accrued rights or remedies to which either party is entitled.</w:t>
      </w:r>
      <w:bookmarkEnd w:id="130"/>
    </w:p>
    <w:p w14:paraId="7272E85F" w14:textId="77777777" w:rsidR="00000000" w:rsidRDefault="00000000" w:rsidP="009371A3">
      <w:pPr>
        <w:pStyle w:val="TitleClause"/>
      </w:pPr>
      <w:r>
        <w:fldChar w:fldCharType="begin"/>
      </w:r>
      <w:r>
        <w:instrText>TC "11. No partnership or agency" \l 1</w:instrText>
      </w:r>
      <w:r>
        <w:fldChar w:fldCharType="end"/>
      </w:r>
      <w:bookmarkStart w:id="131" w:name="_Toc256000010"/>
      <w:bookmarkStart w:id="132" w:name="a77503"/>
      <w:r>
        <w:t>No partnership or agency</w:t>
      </w:r>
      <w:bookmarkEnd w:id="131"/>
      <w:bookmarkEnd w:id="132"/>
    </w:p>
    <w:p w14:paraId="7272E860" w14:textId="77777777" w:rsidR="00000000" w:rsidRDefault="00000000" w:rsidP="009371A3">
      <w:pPr>
        <w:pStyle w:val="Untitledsubclause1"/>
      </w:pPr>
      <w:bookmarkStart w:id="133" w:name="a600888"/>
      <w:r>
        <w:t>Nothing in this agreement is intended to, or shall be deemed to, establish any partnership or joint venture between the parties, constitute any party the agent of another party, or authorise any party to make or enter into any commitments for or on behalf of any other party.</w:t>
      </w:r>
      <w:bookmarkEnd w:id="133"/>
    </w:p>
    <w:p w14:paraId="7272E861" w14:textId="77777777" w:rsidR="00000000" w:rsidRDefault="00000000" w:rsidP="009371A3">
      <w:pPr>
        <w:pStyle w:val="Untitledsubclause1"/>
      </w:pPr>
      <w:bookmarkStart w:id="134" w:name="a970895"/>
      <w:r>
        <w:lastRenderedPageBreak/>
        <w:t>Each party confirms it is acting on its own behalf and not for the benefit of any other person.</w:t>
      </w:r>
      <w:bookmarkEnd w:id="134"/>
    </w:p>
    <w:p w14:paraId="7272E862" w14:textId="77777777" w:rsidR="00000000" w:rsidRDefault="00000000" w:rsidP="009371A3">
      <w:pPr>
        <w:pStyle w:val="TitleClause"/>
      </w:pPr>
      <w:r>
        <w:fldChar w:fldCharType="begin"/>
      </w:r>
      <w:r>
        <w:instrText>TC "12. General" \l 1</w:instrText>
      </w:r>
      <w:r>
        <w:fldChar w:fldCharType="end"/>
      </w:r>
      <w:bookmarkStart w:id="135" w:name="_Toc256000011"/>
      <w:bookmarkStart w:id="136" w:name="a893338"/>
      <w:r>
        <w:t>General</w:t>
      </w:r>
      <w:bookmarkEnd w:id="135"/>
      <w:r>
        <w:t xml:space="preserve"> </w:t>
      </w:r>
      <w:bookmarkEnd w:id="136"/>
    </w:p>
    <w:p w14:paraId="7272E863" w14:textId="77777777" w:rsidR="00000000" w:rsidRDefault="00000000" w:rsidP="009371A3">
      <w:pPr>
        <w:pStyle w:val="Untitledsubclause1"/>
        <w:rPr>
          <w:b/>
        </w:rPr>
      </w:pPr>
      <w:bookmarkStart w:id="137" w:name="a797709"/>
      <w:r>
        <w:rPr>
          <w:b/>
        </w:rPr>
        <w:t>Assignment and other dealings.</w:t>
      </w:r>
      <w:r>
        <w:t xml:space="preserve"> Neither party shall assign, transfer, mortgage, charge, subcontract, delegate, declare a trust over or deal in any other manner with any of its rights and obligations under this agreement.</w:t>
      </w:r>
      <w:bookmarkEnd w:id="137"/>
    </w:p>
    <w:p w14:paraId="7272E864" w14:textId="77777777" w:rsidR="00000000" w:rsidRDefault="00000000" w:rsidP="009371A3">
      <w:pPr>
        <w:pStyle w:val="Untitledsubclause1"/>
        <w:rPr>
          <w:b/>
        </w:rPr>
      </w:pPr>
      <w:bookmarkStart w:id="138" w:name="a829753"/>
      <w:r>
        <w:rPr>
          <w:b/>
        </w:rPr>
        <w:t>Entire agreement</w:t>
      </w:r>
      <w:bookmarkEnd w:id="138"/>
    </w:p>
    <w:p w14:paraId="7272E865" w14:textId="77777777" w:rsidR="00000000" w:rsidRDefault="00000000" w:rsidP="009371A3">
      <w:pPr>
        <w:pStyle w:val="Untitledsubclause2"/>
      </w:pPr>
      <w:bookmarkStart w:id="139" w:name="a96787"/>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139"/>
    </w:p>
    <w:p w14:paraId="7272E866" w14:textId="77777777" w:rsidR="00000000" w:rsidRDefault="00000000" w:rsidP="009371A3">
      <w:pPr>
        <w:pStyle w:val="Untitledsubclause2"/>
      </w:pPr>
      <w:bookmarkStart w:id="140" w:name="a92425"/>
      <w:r>
        <w: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w:t>
      </w:r>
      <w:bookmarkEnd w:id="140"/>
    </w:p>
    <w:p w14:paraId="7272E867" w14:textId="77777777" w:rsidR="00000000" w:rsidRDefault="00000000" w:rsidP="009371A3">
      <w:pPr>
        <w:pStyle w:val="Untitledsubclause1"/>
        <w:rPr>
          <w:b/>
        </w:rPr>
      </w:pPr>
      <w:bookmarkStart w:id="141" w:name="a508996"/>
      <w:r>
        <w:rPr>
          <w:b/>
        </w:rPr>
        <w:t>Variation.</w:t>
      </w:r>
      <w:r>
        <w:t xml:space="preserve"> No variation of this agreement shall be effective unless it is in writing and signed by the parties (or their authorised representatives). </w:t>
      </w:r>
      <w:bookmarkEnd w:id="141"/>
    </w:p>
    <w:p w14:paraId="7272E868" w14:textId="77777777" w:rsidR="00000000" w:rsidRDefault="00000000" w:rsidP="009371A3">
      <w:pPr>
        <w:pStyle w:val="Untitledsubclause1"/>
        <w:rPr>
          <w:b/>
        </w:rPr>
      </w:pPr>
      <w:bookmarkStart w:id="142" w:name="a199238"/>
      <w:r>
        <w:rPr>
          <w:b/>
        </w:rPr>
        <w:t>Waiver.</w:t>
      </w:r>
      <w:r>
        <w:t xml:space="preserve">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142"/>
    </w:p>
    <w:p w14:paraId="7272E869" w14:textId="77777777" w:rsidR="00000000" w:rsidRPr="00544FF0" w:rsidRDefault="00000000" w:rsidP="009371A3">
      <w:pPr>
        <w:pStyle w:val="Untitledsubclause1"/>
        <w:rPr>
          <w:b/>
        </w:rPr>
      </w:pPr>
      <w:bookmarkStart w:id="143" w:name="a423546"/>
      <w:r>
        <w:rPr>
          <w:b/>
        </w:rPr>
        <w:t xml:space="preserve">Severance </w:t>
      </w:r>
      <w:bookmarkEnd w:id="143"/>
    </w:p>
    <w:p w14:paraId="7272E86A" w14:textId="77777777" w:rsidR="00000000" w:rsidRDefault="00000000" w:rsidP="009371A3">
      <w:pPr>
        <w:pStyle w:val="Untitledsubclause2"/>
      </w:pPr>
      <w:bookmarkStart w:id="144" w:name="a167035"/>
      <w:r>
        <w:t>If any provision or part-provision of this agreement is or becomes invalid, illegal or unenforceable, it shall be deemed deleted, but that shall not affect the validity and enforceability of the rest of this agreement.</w:t>
      </w:r>
      <w:bookmarkEnd w:id="144"/>
    </w:p>
    <w:p w14:paraId="7272E86B" w14:textId="77777777" w:rsidR="00000000" w:rsidRDefault="00000000" w:rsidP="009371A3">
      <w:pPr>
        <w:pStyle w:val="Untitledsubclause2"/>
      </w:pPr>
      <w:bookmarkStart w:id="145" w:name="a794781"/>
      <w:r>
        <w:t xml:space="preserve">If any provision of part-provision of this agreement is deemed deleted under </w:t>
      </w:r>
      <w:r>
        <w:fldChar w:fldCharType="begin"/>
      </w:r>
      <w:r>
        <w:instrText>PAGEREF a167035\# "'clause '"  \h</w:instrText>
      </w:r>
      <w:r>
        <w:fldChar w:fldCharType="separate"/>
      </w:r>
      <w:r>
        <w:t xml:space="preserve">clause </w:t>
      </w:r>
      <w:r>
        <w:fldChar w:fldCharType="end"/>
      </w:r>
      <w:r>
        <w:fldChar w:fldCharType="begin"/>
      </w:r>
      <w:r>
        <w:rPr>
          <w:highlight w:val="lightGray"/>
        </w:rPr>
        <w:instrText>REF a167035 \h \w</w:instrText>
      </w:r>
      <w:r>
        <w:fldChar w:fldCharType="separate"/>
      </w:r>
      <w:r>
        <w:t>12.5(a)</w:t>
      </w:r>
      <w:r>
        <w:fldChar w:fldCharType="end"/>
      </w:r>
      <w:r>
        <w:t>, the parties shall negotiate in good faith to agree a replacement provision that, to the greatest extent possible, achieves the intended commercial result of the original provision.</w:t>
      </w:r>
      <w:bookmarkEnd w:id="145"/>
    </w:p>
    <w:p w14:paraId="7272E86C" w14:textId="77777777" w:rsidR="00000000" w:rsidRDefault="00000000" w:rsidP="009371A3">
      <w:pPr>
        <w:pStyle w:val="Untitledsubclause1"/>
        <w:rPr>
          <w:b/>
        </w:rPr>
      </w:pPr>
      <w:bookmarkStart w:id="146" w:name="a427777"/>
      <w:r>
        <w:rPr>
          <w:b/>
        </w:rPr>
        <w:t>Notices</w:t>
      </w:r>
      <w:bookmarkEnd w:id="146"/>
    </w:p>
    <w:p w14:paraId="7272E86D" w14:textId="77777777" w:rsidR="00000000" w:rsidRDefault="00000000" w:rsidP="009371A3">
      <w:pPr>
        <w:pStyle w:val="Untitledsubclause2"/>
      </w:pPr>
      <w:bookmarkStart w:id="147" w:name="a440732"/>
      <w:r>
        <w:lastRenderedPageBreak/>
        <w:t>Any notice [or other communication] given to a party under or in connection with this agreement shall be in writing and shall be:</w:t>
      </w:r>
      <w:bookmarkEnd w:id="147"/>
    </w:p>
    <w:p w14:paraId="7272E86E" w14:textId="77777777" w:rsidR="00000000" w:rsidRDefault="00000000" w:rsidP="009371A3">
      <w:pPr>
        <w:pStyle w:val="Untitledsubclause3"/>
      </w:pPr>
      <w:bookmarkStart w:id="148" w:name="a522930"/>
      <w:r>
        <w:t>delivered by hand or by pre-paid first-class post or other next working day delivery service at its registered office (if a company) or its principal place of business (in any other case); or</w:t>
      </w:r>
      <w:bookmarkEnd w:id="148"/>
    </w:p>
    <w:p w14:paraId="7272E86F" w14:textId="77777777" w:rsidR="00000000" w:rsidRDefault="00000000" w:rsidP="009371A3">
      <w:pPr>
        <w:pStyle w:val="Untitledsubclause3"/>
      </w:pPr>
      <w:bookmarkStart w:id="149" w:name="a888725"/>
      <w:r>
        <w:t>[[sent by fax to its main fax number][ or][ sent by email to the address specified in [SPECIFY RELEVANT DOCUMENT OR CLAUSE]].]</w:t>
      </w:r>
      <w:bookmarkEnd w:id="149"/>
    </w:p>
    <w:p w14:paraId="7272E870" w14:textId="77777777" w:rsidR="00000000" w:rsidRDefault="00000000" w:rsidP="009371A3">
      <w:pPr>
        <w:pStyle w:val="Untitledsubclause2"/>
      </w:pPr>
      <w:bookmarkStart w:id="150" w:name="a219006"/>
      <w:r>
        <w:t>Any notice [or communication] shall be deemed to have been received:</w:t>
      </w:r>
      <w:bookmarkEnd w:id="150"/>
    </w:p>
    <w:p w14:paraId="7272E871" w14:textId="77777777" w:rsidR="00000000" w:rsidRDefault="00000000" w:rsidP="009371A3">
      <w:pPr>
        <w:pStyle w:val="Untitledsubclause3"/>
      </w:pPr>
      <w:bookmarkStart w:id="151" w:name="a712125"/>
      <w:r>
        <w:t>if delivered by hand, at the time the notice is left at the proper address;</w:t>
      </w:r>
      <w:bookmarkEnd w:id="151"/>
    </w:p>
    <w:p w14:paraId="7272E872" w14:textId="77777777" w:rsidR="00000000" w:rsidRDefault="00000000" w:rsidP="009371A3">
      <w:pPr>
        <w:pStyle w:val="Untitledsubclause3"/>
      </w:pPr>
      <w:bookmarkStart w:id="152" w:name="a333298"/>
      <w:r>
        <w:t>if sent by [pre-paid first-class post or other] next working day delivery service, at [9.00 am] on the [second] Business Day after posting; [or]</w:t>
      </w:r>
      <w:bookmarkEnd w:id="152"/>
    </w:p>
    <w:p w14:paraId="7272E873" w14:textId="77777777" w:rsidR="00000000" w:rsidRDefault="00000000" w:rsidP="009371A3">
      <w:pPr>
        <w:pStyle w:val="Untitledsubclause3"/>
      </w:pPr>
      <w:bookmarkStart w:id="153" w:name="a968294"/>
      <w:r>
        <w:t xml:space="preserve">[if sent by [fax][or] [email], at the time of transmission, or, if this time falls outside business hours in the place of receipt, when business hours resume. In this </w:t>
      </w:r>
      <w:r>
        <w:fldChar w:fldCharType="begin"/>
      </w:r>
      <w:r>
        <w:instrText>PAGEREF a968294\# "'Clause '"  \h</w:instrText>
      </w:r>
      <w:r>
        <w:fldChar w:fldCharType="separate"/>
      </w:r>
      <w:r>
        <w:t xml:space="preserve">Clause </w:t>
      </w:r>
      <w:r>
        <w:fldChar w:fldCharType="end"/>
      </w:r>
      <w:r>
        <w:fldChar w:fldCharType="begin"/>
      </w:r>
      <w:r>
        <w:rPr>
          <w:highlight w:val="lightGray"/>
        </w:rPr>
        <w:instrText>REF a968294 \h \w</w:instrText>
      </w:r>
      <w:r>
        <w:fldChar w:fldCharType="separate"/>
      </w:r>
      <w:r>
        <w:t>12.6(b)(iii)</w:t>
      </w:r>
      <w:r>
        <w:fldChar w:fldCharType="end"/>
      </w:r>
      <w:r>
        <w:t>, business hours means 9.00am to 5.00pm Monday to Friday on a day that is not a public holiday in the place of receipt.]</w:t>
      </w:r>
      <w:bookmarkEnd w:id="153"/>
    </w:p>
    <w:p w14:paraId="7272E874" w14:textId="77777777" w:rsidR="00000000" w:rsidRDefault="00000000" w:rsidP="009371A3">
      <w:pPr>
        <w:pStyle w:val="Untitledsubclause2"/>
      </w:pPr>
      <w:bookmarkStart w:id="154" w:name="a861253"/>
      <w:r>
        <w:t>This clause does not apply to the service of any proceedings or other documents in any legal action or, where applicable, any arbitration or other method of dispute resolution.</w:t>
      </w:r>
      <w:bookmarkEnd w:id="154"/>
    </w:p>
    <w:p w14:paraId="7272E875" w14:textId="77777777" w:rsidR="00000000" w:rsidRDefault="00000000" w:rsidP="009371A3">
      <w:pPr>
        <w:pStyle w:val="Untitledsubclause2"/>
      </w:pPr>
      <w:bookmarkStart w:id="155" w:name="a469163"/>
      <w:r>
        <w:t>[A notice given under this agreement is not valid if sent by email.]</w:t>
      </w:r>
      <w:bookmarkEnd w:id="155"/>
    </w:p>
    <w:p w14:paraId="7272E876" w14:textId="77777777" w:rsidR="00000000" w:rsidRDefault="00000000" w:rsidP="009371A3">
      <w:pPr>
        <w:pStyle w:val="Untitledsubclause1"/>
      </w:pPr>
      <w:bookmarkStart w:id="156" w:name="a472459"/>
      <w:r>
        <w:rPr>
          <w:b/>
        </w:rPr>
        <w:t>Third party rights</w:t>
      </w:r>
      <w:r>
        <w:t xml:space="preserve"> </w:t>
      </w:r>
      <w:bookmarkEnd w:id="156"/>
    </w:p>
    <w:p w14:paraId="7272E877" w14:textId="77777777" w:rsidR="00000000" w:rsidRDefault="00000000" w:rsidP="009371A3">
      <w:pPr>
        <w:pStyle w:val="Untitledsubclause2"/>
      </w:pPr>
      <w:bookmarkStart w:id="157" w:name="a499898"/>
      <w:r>
        <w:t>[Unless it expressly states otherwise,] this agreement does not give rise to any rights under the Contracts (Rights of Third Parties) Act 1999 to enforce any term of this agreement.</w:t>
      </w:r>
      <w:bookmarkEnd w:id="157"/>
    </w:p>
    <w:p w14:paraId="7272E878" w14:textId="77777777" w:rsidR="00000000" w:rsidRPr="002A1215" w:rsidRDefault="00000000" w:rsidP="009371A3">
      <w:pPr>
        <w:pStyle w:val="Untitledsubclause2"/>
      </w:pPr>
      <w:bookmarkStart w:id="158" w:name="a402648"/>
      <w:r>
        <w:t>[The rights of the parties to rescind or vary this agreement are not subject to the consent of any other person.]</w:t>
      </w:r>
      <w:bookmarkEnd w:id="158"/>
    </w:p>
    <w:p w14:paraId="7272E879" w14:textId="77777777" w:rsidR="00000000" w:rsidRDefault="00000000" w:rsidP="009371A3">
      <w:pPr>
        <w:pStyle w:val="Untitledsubclause1"/>
        <w:rPr>
          <w:b/>
        </w:rPr>
      </w:pPr>
      <w:bookmarkStart w:id="159" w:name="a415007"/>
      <w:r>
        <w:rPr>
          <w:b/>
        </w:rPr>
        <w:t>Governing law.</w:t>
      </w:r>
      <w:r>
        <w:t xml:space="preserve"> This agreement and any dispute or claim (including non-contractual disputes or claims) arising out of or in connection with it or its subject matter or formation shall be governed by and construed in accordance with the law of England and Wales.</w:t>
      </w:r>
      <w:bookmarkEnd w:id="159"/>
    </w:p>
    <w:p w14:paraId="7272E87A" w14:textId="77777777" w:rsidR="00000000" w:rsidRDefault="00000000" w:rsidP="009371A3">
      <w:pPr>
        <w:pStyle w:val="Untitledsubclause1"/>
        <w:rPr>
          <w:b/>
        </w:rPr>
      </w:pPr>
      <w:bookmarkStart w:id="160" w:name="a852941"/>
      <w:r>
        <w:rPr>
          <w:b/>
        </w:rPr>
        <w:t>Jurisdiction.</w:t>
      </w:r>
      <w:r>
        <w:t xml:space="preserve"> Each party irrevocably agrees that the courts of England and Wales shall have exclusive jurisdiction to settle any dispute or claim (including </w:t>
      </w:r>
      <w:r>
        <w:lastRenderedPageBreak/>
        <w:t>non-contractual disputes or claims) arising out of or in connection with this agreement or its subject matter or formation.</w:t>
      </w:r>
      <w:bookmarkEnd w:id="160"/>
    </w:p>
    <w:p w14:paraId="7272E87B" w14:textId="77777777" w:rsidR="00000000" w:rsidRDefault="00000000" w:rsidP="009371A3">
      <w:pPr>
        <w:pStyle w:val="Testimonium"/>
      </w:pPr>
      <w:r>
        <w:t>This agreement has been entered into on the date stated at the beginning of it.</w:t>
      </w:r>
    </w:p>
    <w:p w14:paraId="7272E87C" w14:textId="77777777" w:rsidR="00632DAE" w:rsidRDefault="00000000">
      <w: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3192"/>
        <w:gridCol w:w="3193"/>
        <w:gridCol w:w="3191"/>
      </w:tblGrid>
      <w:tr w:rsidR="00632DAE" w14:paraId="7272E881" w14:textId="77777777" w:rsidTr="00E66567">
        <w:tc>
          <w:tcPr>
            <w:tcW w:w="1667" w:type="pct"/>
            <w:tcBorders>
              <w:top w:val="nil"/>
              <w:left w:val="nil"/>
              <w:bottom w:val="nil"/>
              <w:right w:val="nil"/>
            </w:tcBorders>
            <w:shd w:val="clear" w:color="DDD9C3" w:fill="EEECE1"/>
          </w:tcPr>
          <w:p w14:paraId="7272E87D" w14:textId="77777777" w:rsidR="00000000" w:rsidRDefault="00000000" w:rsidP="00E66567">
            <w:pPr>
              <w:pStyle w:val="Paragraph"/>
              <w:jc w:val="left"/>
            </w:pPr>
            <w:r>
              <w:lastRenderedPageBreak/>
              <w:t>Signed by [NAME OF DIRECTOR]  for and on behalf of [NAME OF PARTY 1]</w:t>
            </w:r>
          </w:p>
        </w:tc>
        <w:tc>
          <w:tcPr>
            <w:tcW w:w="1667" w:type="pct"/>
            <w:tcBorders>
              <w:top w:val="nil"/>
              <w:left w:val="nil"/>
              <w:bottom w:val="nil"/>
              <w:right w:val="nil"/>
            </w:tcBorders>
            <w:shd w:val="clear" w:color="DDD9C3" w:fill="EEECE1"/>
          </w:tcPr>
          <w:p w14:paraId="7272E87E" w14:textId="77777777" w:rsidR="00632DAE" w:rsidRDefault="00632DAE"/>
        </w:tc>
        <w:tc>
          <w:tcPr>
            <w:tcW w:w="1667" w:type="pct"/>
            <w:tcBorders>
              <w:top w:val="nil"/>
              <w:left w:val="nil"/>
              <w:bottom w:val="nil"/>
              <w:right w:val="nil"/>
            </w:tcBorders>
            <w:shd w:val="clear" w:color="DDD9C3" w:fill="EEECE1"/>
          </w:tcPr>
          <w:p w14:paraId="7272E87F" w14:textId="77777777" w:rsidR="00000000" w:rsidRDefault="00000000" w:rsidP="00E66567">
            <w:pPr>
              <w:pStyle w:val="Paragraph"/>
              <w:jc w:val="left"/>
            </w:pPr>
            <w:r>
              <w:t>....................</w:t>
            </w:r>
          </w:p>
          <w:p w14:paraId="7272E880" w14:textId="77777777" w:rsidR="00000000" w:rsidRDefault="00000000" w:rsidP="00E66567">
            <w:pPr>
              <w:pStyle w:val="Paragraph"/>
              <w:jc w:val="left"/>
            </w:pPr>
            <w:r>
              <w:t>Director</w:t>
            </w:r>
          </w:p>
        </w:tc>
      </w:tr>
      <w:tr w:rsidR="00632DAE" w14:paraId="7272E883" w14:textId="77777777" w:rsidTr="00E66567">
        <w:trPr>
          <w:gridAfter w:val="2"/>
          <w:wAfter w:w="5760" w:type="dxa"/>
        </w:trPr>
        <w:tc>
          <w:tcPr>
            <w:tcW w:w="1667" w:type="pct"/>
            <w:tcBorders>
              <w:top w:val="nil"/>
              <w:left w:val="nil"/>
              <w:bottom w:val="nil"/>
              <w:right w:val="nil"/>
            </w:tcBorders>
            <w:shd w:val="clear" w:color="DDD9C3" w:fill="EEECE1"/>
          </w:tcPr>
          <w:p w14:paraId="7272E882" w14:textId="77777777" w:rsidR="00632DAE" w:rsidRDefault="00632DAE"/>
        </w:tc>
      </w:tr>
      <w:tr w:rsidR="00632DAE" w14:paraId="7272E885" w14:textId="77777777" w:rsidTr="00E66567">
        <w:tc>
          <w:tcPr>
            <w:tcW w:w="1667" w:type="pct"/>
            <w:gridSpan w:val="3"/>
            <w:tcBorders>
              <w:top w:val="nil"/>
              <w:left w:val="nil"/>
              <w:bottom w:val="nil"/>
              <w:right w:val="nil"/>
            </w:tcBorders>
            <w:shd w:val="clear" w:color="DDD9C3" w:fill="EEECE1"/>
          </w:tcPr>
          <w:p w14:paraId="7272E884" w14:textId="77777777" w:rsidR="00632DAE" w:rsidRDefault="00632DAE"/>
        </w:tc>
      </w:tr>
      <w:tr w:rsidR="00632DAE" w14:paraId="7272E88A" w14:textId="77777777" w:rsidTr="00E66567">
        <w:tc>
          <w:tcPr>
            <w:tcW w:w="1667" w:type="pct"/>
            <w:tcBorders>
              <w:top w:val="nil"/>
              <w:left w:val="nil"/>
              <w:bottom w:val="nil"/>
              <w:right w:val="nil"/>
            </w:tcBorders>
            <w:shd w:val="clear" w:color="DDD9C3" w:fill="EEECE1"/>
          </w:tcPr>
          <w:p w14:paraId="7272E886" w14:textId="77777777" w:rsidR="00000000" w:rsidRDefault="00000000" w:rsidP="00E66567">
            <w:pPr>
              <w:pStyle w:val="Paragraph"/>
              <w:jc w:val="left"/>
            </w:pPr>
            <w:r>
              <w:t>Signed by [NAME OF DIRECTOR]  for and on behalf of [NAME OF PARTY 2]</w:t>
            </w:r>
          </w:p>
        </w:tc>
        <w:tc>
          <w:tcPr>
            <w:tcW w:w="1667" w:type="pct"/>
            <w:tcBorders>
              <w:top w:val="nil"/>
              <w:left w:val="nil"/>
              <w:bottom w:val="nil"/>
              <w:right w:val="nil"/>
            </w:tcBorders>
            <w:shd w:val="clear" w:color="DDD9C3" w:fill="EEECE1"/>
          </w:tcPr>
          <w:p w14:paraId="7272E887" w14:textId="77777777" w:rsidR="00632DAE" w:rsidRDefault="00632DAE"/>
        </w:tc>
        <w:tc>
          <w:tcPr>
            <w:tcW w:w="1667" w:type="pct"/>
            <w:tcBorders>
              <w:top w:val="nil"/>
              <w:left w:val="nil"/>
              <w:bottom w:val="nil"/>
              <w:right w:val="nil"/>
            </w:tcBorders>
            <w:shd w:val="clear" w:color="DDD9C3" w:fill="EEECE1"/>
          </w:tcPr>
          <w:p w14:paraId="7272E888" w14:textId="77777777" w:rsidR="00000000" w:rsidRDefault="00000000" w:rsidP="00E66567">
            <w:pPr>
              <w:pStyle w:val="Paragraph"/>
              <w:jc w:val="left"/>
            </w:pPr>
            <w:r>
              <w:t>....................</w:t>
            </w:r>
          </w:p>
          <w:p w14:paraId="7272E889" w14:textId="77777777" w:rsidR="00000000" w:rsidRDefault="00000000" w:rsidP="00E66567">
            <w:pPr>
              <w:pStyle w:val="Paragraph"/>
              <w:jc w:val="left"/>
            </w:pPr>
            <w:r>
              <w:t>Director</w:t>
            </w:r>
          </w:p>
        </w:tc>
      </w:tr>
      <w:tr w:rsidR="00632DAE" w14:paraId="7272E88C" w14:textId="77777777" w:rsidTr="00E66567">
        <w:trPr>
          <w:gridAfter w:val="2"/>
          <w:wAfter w:w="5760" w:type="dxa"/>
        </w:trPr>
        <w:tc>
          <w:tcPr>
            <w:tcW w:w="1667" w:type="pct"/>
            <w:tcBorders>
              <w:top w:val="nil"/>
              <w:left w:val="nil"/>
              <w:bottom w:val="nil"/>
              <w:right w:val="nil"/>
            </w:tcBorders>
            <w:shd w:val="clear" w:color="DDD9C3" w:fill="EEECE1"/>
          </w:tcPr>
          <w:p w14:paraId="7272E88B" w14:textId="77777777" w:rsidR="00632DAE" w:rsidRDefault="00632DAE"/>
        </w:tc>
      </w:tr>
      <w:tr w:rsidR="00632DAE" w14:paraId="7272E88E" w14:textId="77777777" w:rsidTr="00E66567">
        <w:tc>
          <w:tcPr>
            <w:tcW w:w="1667" w:type="pct"/>
            <w:gridSpan w:val="3"/>
            <w:tcBorders>
              <w:top w:val="nil"/>
              <w:left w:val="nil"/>
              <w:bottom w:val="nil"/>
              <w:right w:val="nil"/>
            </w:tcBorders>
            <w:shd w:val="clear" w:color="DDD9C3" w:fill="EEECE1"/>
          </w:tcPr>
          <w:p w14:paraId="7272E88D" w14:textId="77777777" w:rsidR="00632DAE" w:rsidRDefault="00632DAE"/>
        </w:tc>
      </w:tr>
    </w:tbl>
    <w:p w14:paraId="7272E88F" w14:textId="77777777" w:rsidR="00632DAE" w:rsidRDefault="00632DAE"/>
    <w:sectPr w:rsidR="00632D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Solomon Oshinubi" w:date="2024-01-02T21:09:00Z" w:initials="SO">
    <w:p w14:paraId="2C951ACD" w14:textId="77777777" w:rsidR="00354B31" w:rsidRDefault="00354B31" w:rsidP="00354B31">
      <w:pPr>
        <w:pStyle w:val="CommentText"/>
      </w:pPr>
      <w:r>
        <w:rPr>
          <w:rStyle w:val="CommentReference"/>
        </w:rPr>
        <w:annotationRef/>
      </w:r>
      <w:r>
        <w:rPr>
          <w:color w:val="374151"/>
          <w:highlight w:val="white"/>
        </w:rPr>
        <w:t>This clause broadly defines what constitutes confidential information. It's essential to ensure the definition is not overly broad, as it might obligate you to maintain confidentiality for information that should reasonably be excluded (e.g., public domain information, previously known information, etc.).</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1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11322" w16cex:dateUtc="2024-01-02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1ACD" w16cid:durableId="5D1113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5463" w14:textId="77777777" w:rsidR="00A654F6" w:rsidRDefault="00A654F6">
      <w:pPr>
        <w:spacing w:after="0" w:line="240" w:lineRule="auto"/>
      </w:pPr>
      <w:r>
        <w:separator/>
      </w:r>
    </w:p>
  </w:endnote>
  <w:endnote w:type="continuationSeparator" w:id="0">
    <w:p w14:paraId="2D34A662" w14:textId="77777777" w:rsidR="00A654F6" w:rsidRDefault="00A6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E890" w14:textId="77777777" w:rsidR="00632DAE" w:rsidRDefault="00000000">
    <w:pPr>
      <w:jc w:val="center"/>
    </w:pP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A3ACA" w14:textId="77777777" w:rsidR="00A654F6" w:rsidRDefault="00A654F6">
      <w:pPr>
        <w:spacing w:after="0" w:line="240" w:lineRule="auto"/>
      </w:pPr>
      <w:r>
        <w:separator/>
      </w:r>
    </w:p>
  </w:footnote>
  <w:footnote w:type="continuationSeparator" w:id="0">
    <w:p w14:paraId="3C6F2B64" w14:textId="77777777" w:rsidR="00A654F6" w:rsidRDefault="00A65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470C13C8">
      <w:start w:val="1"/>
      <w:numFmt w:val="bullet"/>
      <w:pStyle w:val="DefinedTermBullet"/>
      <w:lvlText w:val=""/>
      <w:lvlJc w:val="left"/>
      <w:pPr>
        <w:ind w:left="1440" w:hanging="360"/>
      </w:pPr>
      <w:rPr>
        <w:rFonts w:ascii="Symbol" w:hAnsi="Symbol" w:hint="default"/>
        <w:color w:val="000000"/>
      </w:rPr>
    </w:lvl>
    <w:lvl w:ilvl="1" w:tplc="33362C48" w:tentative="1">
      <w:start w:val="1"/>
      <w:numFmt w:val="bullet"/>
      <w:lvlText w:val="o"/>
      <w:lvlJc w:val="left"/>
      <w:pPr>
        <w:ind w:left="2160" w:hanging="360"/>
      </w:pPr>
      <w:rPr>
        <w:rFonts w:ascii="Courier New" w:hAnsi="Courier New" w:cs="Courier New" w:hint="default"/>
      </w:rPr>
    </w:lvl>
    <w:lvl w:ilvl="2" w:tplc="2D687F26" w:tentative="1">
      <w:start w:val="1"/>
      <w:numFmt w:val="bullet"/>
      <w:lvlText w:val=""/>
      <w:lvlJc w:val="left"/>
      <w:pPr>
        <w:ind w:left="2880" w:hanging="360"/>
      </w:pPr>
      <w:rPr>
        <w:rFonts w:ascii="Wingdings" w:hAnsi="Wingdings" w:hint="default"/>
      </w:rPr>
    </w:lvl>
    <w:lvl w:ilvl="3" w:tplc="5EF6821E" w:tentative="1">
      <w:start w:val="1"/>
      <w:numFmt w:val="bullet"/>
      <w:lvlText w:val=""/>
      <w:lvlJc w:val="left"/>
      <w:pPr>
        <w:ind w:left="3600" w:hanging="360"/>
      </w:pPr>
      <w:rPr>
        <w:rFonts w:ascii="Symbol" w:hAnsi="Symbol" w:hint="default"/>
      </w:rPr>
    </w:lvl>
    <w:lvl w:ilvl="4" w:tplc="61AEDCD0" w:tentative="1">
      <w:start w:val="1"/>
      <w:numFmt w:val="bullet"/>
      <w:lvlText w:val="o"/>
      <w:lvlJc w:val="left"/>
      <w:pPr>
        <w:ind w:left="4320" w:hanging="360"/>
      </w:pPr>
      <w:rPr>
        <w:rFonts w:ascii="Courier New" w:hAnsi="Courier New" w:cs="Courier New" w:hint="default"/>
      </w:rPr>
    </w:lvl>
    <w:lvl w:ilvl="5" w:tplc="9CCE330A" w:tentative="1">
      <w:start w:val="1"/>
      <w:numFmt w:val="bullet"/>
      <w:lvlText w:val=""/>
      <w:lvlJc w:val="left"/>
      <w:pPr>
        <w:ind w:left="5040" w:hanging="360"/>
      </w:pPr>
      <w:rPr>
        <w:rFonts w:ascii="Wingdings" w:hAnsi="Wingdings" w:hint="default"/>
      </w:rPr>
    </w:lvl>
    <w:lvl w:ilvl="6" w:tplc="737E1610" w:tentative="1">
      <w:start w:val="1"/>
      <w:numFmt w:val="bullet"/>
      <w:lvlText w:val=""/>
      <w:lvlJc w:val="left"/>
      <w:pPr>
        <w:ind w:left="5760" w:hanging="360"/>
      </w:pPr>
      <w:rPr>
        <w:rFonts w:ascii="Symbol" w:hAnsi="Symbol" w:hint="default"/>
      </w:rPr>
    </w:lvl>
    <w:lvl w:ilvl="7" w:tplc="E640DEE2" w:tentative="1">
      <w:start w:val="1"/>
      <w:numFmt w:val="bullet"/>
      <w:lvlText w:val="o"/>
      <w:lvlJc w:val="left"/>
      <w:pPr>
        <w:ind w:left="6480" w:hanging="360"/>
      </w:pPr>
      <w:rPr>
        <w:rFonts w:ascii="Courier New" w:hAnsi="Courier New" w:cs="Courier New" w:hint="default"/>
      </w:rPr>
    </w:lvl>
    <w:lvl w:ilvl="8" w:tplc="467EB3E8"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07F46BEE">
      <w:start w:val="1"/>
      <w:numFmt w:val="lowerLetter"/>
      <w:lvlText w:val="%1)"/>
      <w:lvlJc w:val="left"/>
      <w:pPr>
        <w:ind w:left="1714" w:hanging="360"/>
      </w:pPr>
      <w:rPr>
        <w:color w:val="000000"/>
      </w:rPr>
    </w:lvl>
    <w:lvl w:ilvl="1" w:tplc="052E2626" w:tentative="1">
      <w:start w:val="1"/>
      <w:numFmt w:val="lowerLetter"/>
      <w:lvlText w:val="%2."/>
      <w:lvlJc w:val="left"/>
      <w:pPr>
        <w:ind w:left="2434" w:hanging="360"/>
      </w:pPr>
    </w:lvl>
    <w:lvl w:ilvl="2" w:tplc="F5AC5772" w:tentative="1">
      <w:start w:val="1"/>
      <w:numFmt w:val="lowerRoman"/>
      <w:lvlText w:val="%3."/>
      <w:lvlJc w:val="right"/>
      <w:pPr>
        <w:ind w:left="3154" w:hanging="180"/>
      </w:pPr>
    </w:lvl>
    <w:lvl w:ilvl="3" w:tplc="1EB67B30" w:tentative="1">
      <w:start w:val="1"/>
      <w:numFmt w:val="decimal"/>
      <w:lvlText w:val="%4."/>
      <w:lvlJc w:val="left"/>
      <w:pPr>
        <w:ind w:left="3874" w:hanging="360"/>
      </w:pPr>
    </w:lvl>
    <w:lvl w:ilvl="4" w:tplc="8710EDE8" w:tentative="1">
      <w:start w:val="1"/>
      <w:numFmt w:val="lowerLetter"/>
      <w:lvlText w:val="%5."/>
      <w:lvlJc w:val="left"/>
      <w:pPr>
        <w:ind w:left="4594" w:hanging="360"/>
      </w:pPr>
    </w:lvl>
    <w:lvl w:ilvl="5" w:tplc="9A08C1C2" w:tentative="1">
      <w:start w:val="1"/>
      <w:numFmt w:val="lowerRoman"/>
      <w:lvlText w:val="%6."/>
      <w:lvlJc w:val="right"/>
      <w:pPr>
        <w:ind w:left="5314" w:hanging="180"/>
      </w:pPr>
    </w:lvl>
    <w:lvl w:ilvl="6" w:tplc="A0D48D62" w:tentative="1">
      <w:start w:val="1"/>
      <w:numFmt w:val="decimal"/>
      <w:lvlText w:val="%7."/>
      <w:lvlJc w:val="left"/>
      <w:pPr>
        <w:ind w:left="6034" w:hanging="360"/>
      </w:pPr>
    </w:lvl>
    <w:lvl w:ilvl="7" w:tplc="7C3474B4" w:tentative="1">
      <w:start w:val="1"/>
      <w:numFmt w:val="lowerLetter"/>
      <w:lvlText w:val="%8."/>
      <w:lvlJc w:val="left"/>
      <w:pPr>
        <w:ind w:left="6754" w:hanging="360"/>
      </w:pPr>
    </w:lvl>
    <w:lvl w:ilvl="8" w:tplc="C22CBDDA"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98381424">
      <w:start w:val="1"/>
      <w:numFmt w:val="decimal"/>
      <w:lvlText w:val="Schedule %1"/>
      <w:lvlJc w:val="left"/>
      <w:pPr>
        <w:ind w:left="720" w:hanging="360"/>
      </w:pPr>
      <w:rPr>
        <w:rFonts w:hint="default"/>
        <w:color w:val="000000"/>
      </w:rPr>
    </w:lvl>
    <w:lvl w:ilvl="1" w:tplc="22F09FC2" w:tentative="1">
      <w:start w:val="1"/>
      <w:numFmt w:val="lowerLetter"/>
      <w:lvlText w:val="%2."/>
      <w:lvlJc w:val="left"/>
      <w:pPr>
        <w:ind w:left="1440" w:hanging="360"/>
      </w:pPr>
    </w:lvl>
    <w:lvl w:ilvl="2" w:tplc="458091CA" w:tentative="1">
      <w:start w:val="1"/>
      <w:numFmt w:val="lowerRoman"/>
      <w:lvlText w:val="%3."/>
      <w:lvlJc w:val="right"/>
      <w:pPr>
        <w:ind w:left="2160" w:hanging="180"/>
      </w:pPr>
    </w:lvl>
    <w:lvl w:ilvl="3" w:tplc="97AC3ECE" w:tentative="1">
      <w:start w:val="1"/>
      <w:numFmt w:val="decimal"/>
      <w:lvlText w:val="%4."/>
      <w:lvlJc w:val="left"/>
      <w:pPr>
        <w:ind w:left="2880" w:hanging="360"/>
      </w:pPr>
    </w:lvl>
    <w:lvl w:ilvl="4" w:tplc="CEC26924" w:tentative="1">
      <w:start w:val="1"/>
      <w:numFmt w:val="lowerLetter"/>
      <w:lvlText w:val="%5."/>
      <w:lvlJc w:val="left"/>
      <w:pPr>
        <w:ind w:left="3600" w:hanging="360"/>
      </w:pPr>
    </w:lvl>
    <w:lvl w:ilvl="5" w:tplc="05E2F9F4" w:tentative="1">
      <w:start w:val="1"/>
      <w:numFmt w:val="lowerRoman"/>
      <w:lvlText w:val="%6."/>
      <w:lvlJc w:val="right"/>
      <w:pPr>
        <w:ind w:left="4320" w:hanging="180"/>
      </w:pPr>
    </w:lvl>
    <w:lvl w:ilvl="6" w:tplc="8D800964" w:tentative="1">
      <w:start w:val="1"/>
      <w:numFmt w:val="decimal"/>
      <w:lvlText w:val="%7."/>
      <w:lvlJc w:val="left"/>
      <w:pPr>
        <w:ind w:left="5040" w:hanging="360"/>
      </w:pPr>
    </w:lvl>
    <w:lvl w:ilvl="7" w:tplc="AFF6F5C4" w:tentative="1">
      <w:start w:val="1"/>
      <w:numFmt w:val="lowerLetter"/>
      <w:lvlText w:val="%8."/>
      <w:lvlJc w:val="left"/>
      <w:pPr>
        <w:ind w:left="5760" w:hanging="360"/>
      </w:pPr>
    </w:lvl>
    <w:lvl w:ilvl="8" w:tplc="01DA587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EB3CE632">
      <w:start w:val="1"/>
      <w:numFmt w:val="decimal"/>
      <w:pStyle w:val="ScheduleHeading-Single"/>
      <w:lvlText w:val="Schedule"/>
      <w:lvlJc w:val="left"/>
      <w:pPr>
        <w:tabs>
          <w:tab w:val="num" w:pos="720"/>
        </w:tabs>
        <w:ind w:left="720" w:hanging="720"/>
      </w:pPr>
      <w:rPr>
        <w:color w:val="000000"/>
      </w:rPr>
    </w:lvl>
    <w:lvl w:ilvl="1" w:tplc="A5BA49E4" w:tentative="1">
      <w:start w:val="1"/>
      <w:numFmt w:val="lowerLetter"/>
      <w:lvlText w:val="%2."/>
      <w:lvlJc w:val="left"/>
      <w:pPr>
        <w:tabs>
          <w:tab w:val="num" w:pos="1440"/>
        </w:tabs>
        <w:ind w:left="1440" w:hanging="360"/>
      </w:pPr>
    </w:lvl>
    <w:lvl w:ilvl="2" w:tplc="425878A2" w:tentative="1">
      <w:start w:val="1"/>
      <w:numFmt w:val="lowerRoman"/>
      <w:lvlText w:val="%3."/>
      <w:lvlJc w:val="right"/>
      <w:pPr>
        <w:tabs>
          <w:tab w:val="num" w:pos="2160"/>
        </w:tabs>
        <w:ind w:left="2160" w:hanging="180"/>
      </w:pPr>
    </w:lvl>
    <w:lvl w:ilvl="3" w:tplc="6C2679FA" w:tentative="1">
      <w:start w:val="1"/>
      <w:numFmt w:val="decimal"/>
      <w:lvlText w:val="%4."/>
      <w:lvlJc w:val="left"/>
      <w:pPr>
        <w:tabs>
          <w:tab w:val="num" w:pos="2880"/>
        </w:tabs>
        <w:ind w:left="2880" w:hanging="360"/>
      </w:pPr>
    </w:lvl>
    <w:lvl w:ilvl="4" w:tplc="12884AE0" w:tentative="1">
      <w:start w:val="1"/>
      <w:numFmt w:val="lowerLetter"/>
      <w:lvlText w:val="%5."/>
      <w:lvlJc w:val="left"/>
      <w:pPr>
        <w:tabs>
          <w:tab w:val="num" w:pos="3600"/>
        </w:tabs>
        <w:ind w:left="3600" w:hanging="360"/>
      </w:pPr>
    </w:lvl>
    <w:lvl w:ilvl="5" w:tplc="D47E6896" w:tentative="1">
      <w:start w:val="1"/>
      <w:numFmt w:val="lowerRoman"/>
      <w:lvlText w:val="%6."/>
      <w:lvlJc w:val="right"/>
      <w:pPr>
        <w:tabs>
          <w:tab w:val="num" w:pos="4320"/>
        </w:tabs>
        <w:ind w:left="4320" w:hanging="180"/>
      </w:pPr>
    </w:lvl>
    <w:lvl w:ilvl="6" w:tplc="ACE8CDAE" w:tentative="1">
      <w:start w:val="1"/>
      <w:numFmt w:val="decimal"/>
      <w:lvlText w:val="%7."/>
      <w:lvlJc w:val="left"/>
      <w:pPr>
        <w:tabs>
          <w:tab w:val="num" w:pos="5040"/>
        </w:tabs>
        <w:ind w:left="5040" w:hanging="360"/>
      </w:pPr>
    </w:lvl>
    <w:lvl w:ilvl="7" w:tplc="22EE476E" w:tentative="1">
      <w:start w:val="1"/>
      <w:numFmt w:val="lowerLetter"/>
      <w:lvlText w:val="%8."/>
      <w:lvlJc w:val="left"/>
      <w:pPr>
        <w:tabs>
          <w:tab w:val="num" w:pos="5760"/>
        </w:tabs>
        <w:ind w:left="5760" w:hanging="360"/>
      </w:pPr>
    </w:lvl>
    <w:lvl w:ilvl="8" w:tplc="A85AEE8E"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3D06661C">
      <w:start w:val="1"/>
      <w:numFmt w:val="decimal"/>
      <w:lvlText w:val="Part %1"/>
      <w:lvlJc w:val="left"/>
      <w:pPr>
        <w:ind w:left="720" w:hanging="360"/>
      </w:pPr>
      <w:rPr>
        <w:rFonts w:hint="default"/>
        <w:b/>
        <w:i w:val="0"/>
        <w:color w:val="000000"/>
      </w:rPr>
    </w:lvl>
    <w:lvl w:ilvl="1" w:tplc="CCEC2EE6" w:tentative="1">
      <w:start w:val="1"/>
      <w:numFmt w:val="lowerLetter"/>
      <w:lvlText w:val="%2."/>
      <w:lvlJc w:val="left"/>
      <w:pPr>
        <w:ind w:left="1440" w:hanging="360"/>
      </w:pPr>
    </w:lvl>
    <w:lvl w:ilvl="2" w:tplc="8948EFB8" w:tentative="1">
      <w:start w:val="1"/>
      <w:numFmt w:val="lowerRoman"/>
      <w:lvlText w:val="%3."/>
      <w:lvlJc w:val="right"/>
      <w:pPr>
        <w:ind w:left="2160" w:hanging="180"/>
      </w:pPr>
    </w:lvl>
    <w:lvl w:ilvl="3" w:tplc="2348FCF8" w:tentative="1">
      <w:start w:val="1"/>
      <w:numFmt w:val="decimal"/>
      <w:lvlText w:val="%4."/>
      <w:lvlJc w:val="left"/>
      <w:pPr>
        <w:ind w:left="2880" w:hanging="360"/>
      </w:pPr>
    </w:lvl>
    <w:lvl w:ilvl="4" w:tplc="7C44C48E" w:tentative="1">
      <w:start w:val="1"/>
      <w:numFmt w:val="lowerLetter"/>
      <w:lvlText w:val="%5."/>
      <w:lvlJc w:val="left"/>
      <w:pPr>
        <w:ind w:left="3600" w:hanging="360"/>
      </w:pPr>
    </w:lvl>
    <w:lvl w:ilvl="5" w:tplc="03B6B5F2" w:tentative="1">
      <w:start w:val="1"/>
      <w:numFmt w:val="lowerRoman"/>
      <w:lvlText w:val="%6."/>
      <w:lvlJc w:val="right"/>
      <w:pPr>
        <w:ind w:left="4320" w:hanging="180"/>
      </w:pPr>
    </w:lvl>
    <w:lvl w:ilvl="6" w:tplc="732825E2" w:tentative="1">
      <w:start w:val="1"/>
      <w:numFmt w:val="decimal"/>
      <w:lvlText w:val="%7."/>
      <w:lvlJc w:val="left"/>
      <w:pPr>
        <w:ind w:left="5040" w:hanging="360"/>
      </w:pPr>
    </w:lvl>
    <w:lvl w:ilvl="7" w:tplc="B524A71C" w:tentative="1">
      <w:start w:val="1"/>
      <w:numFmt w:val="lowerLetter"/>
      <w:lvlText w:val="%8."/>
      <w:lvlJc w:val="left"/>
      <w:pPr>
        <w:ind w:left="5760" w:hanging="360"/>
      </w:pPr>
    </w:lvl>
    <w:lvl w:ilvl="8" w:tplc="5DAE7580"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7B8C1800">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2FD69022" w:tentative="1">
      <w:start w:val="1"/>
      <w:numFmt w:val="lowerLetter"/>
      <w:lvlText w:val="%2."/>
      <w:lvlJc w:val="left"/>
      <w:pPr>
        <w:ind w:left="1440" w:hanging="360"/>
      </w:pPr>
    </w:lvl>
    <w:lvl w:ilvl="2" w:tplc="F5DCA2AA" w:tentative="1">
      <w:start w:val="1"/>
      <w:numFmt w:val="lowerRoman"/>
      <w:lvlText w:val="%3."/>
      <w:lvlJc w:val="right"/>
      <w:pPr>
        <w:ind w:left="2160" w:hanging="180"/>
      </w:pPr>
    </w:lvl>
    <w:lvl w:ilvl="3" w:tplc="02C0CFA4" w:tentative="1">
      <w:start w:val="1"/>
      <w:numFmt w:val="decimal"/>
      <w:lvlText w:val="%4."/>
      <w:lvlJc w:val="left"/>
      <w:pPr>
        <w:ind w:left="2880" w:hanging="360"/>
      </w:pPr>
    </w:lvl>
    <w:lvl w:ilvl="4" w:tplc="6E4E0FEE" w:tentative="1">
      <w:start w:val="1"/>
      <w:numFmt w:val="lowerLetter"/>
      <w:lvlText w:val="%5."/>
      <w:lvlJc w:val="left"/>
      <w:pPr>
        <w:ind w:left="3600" w:hanging="360"/>
      </w:pPr>
    </w:lvl>
    <w:lvl w:ilvl="5" w:tplc="9690875A" w:tentative="1">
      <w:start w:val="1"/>
      <w:numFmt w:val="lowerRoman"/>
      <w:lvlText w:val="%6."/>
      <w:lvlJc w:val="right"/>
      <w:pPr>
        <w:ind w:left="4320" w:hanging="180"/>
      </w:pPr>
    </w:lvl>
    <w:lvl w:ilvl="6" w:tplc="2BF84D26" w:tentative="1">
      <w:start w:val="1"/>
      <w:numFmt w:val="decimal"/>
      <w:lvlText w:val="%7."/>
      <w:lvlJc w:val="left"/>
      <w:pPr>
        <w:ind w:left="5040" w:hanging="360"/>
      </w:pPr>
    </w:lvl>
    <w:lvl w:ilvl="7" w:tplc="2D7C7D0C" w:tentative="1">
      <w:start w:val="1"/>
      <w:numFmt w:val="lowerLetter"/>
      <w:lvlText w:val="%8."/>
      <w:lvlJc w:val="left"/>
      <w:pPr>
        <w:ind w:left="5760" w:hanging="360"/>
      </w:pPr>
    </w:lvl>
    <w:lvl w:ilvl="8" w:tplc="CDCCA4F0"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609A490C">
      <w:start w:val="1"/>
      <w:numFmt w:val="decimal"/>
      <w:pStyle w:val="QuestionParagraph"/>
      <w:lvlText w:val="%1."/>
      <w:lvlJc w:val="left"/>
      <w:pPr>
        <w:ind w:left="720" w:hanging="360"/>
      </w:pPr>
      <w:rPr>
        <w:color w:val="000000"/>
      </w:rPr>
    </w:lvl>
    <w:lvl w:ilvl="1" w:tplc="C48CB0D8" w:tentative="1">
      <w:start w:val="1"/>
      <w:numFmt w:val="lowerLetter"/>
      <w:lvlText w:val="%2."/>
      <w:lvlJc w:val="left"/>
      <w:pPr>
        <w:ind w:left="1440" w:hanging="360"/>
      </w:pPr>
    </w:lvl>
    <w:lvl w:ilvl="2" w:tplc="F59882DE" w:tentative="1">
      <w:start w:val="1"/>
      <w:numFmt w:val="lowerRoman"/>
      <w:lvlText w:val="%3."/>
      <w:lvlJc w:val="right"/>
      <w:pPr>
        <w:ind w:left="2160" w:hanging="180"/>
      </w:pPr>
    </w:lvl>
    <w:lvl w:ilvl="3" w:tplc="DD8CE9DE" w:tentative="1">
      <w:start w:val="1"/>
      <w:numFmt w:val="decimal"/>
      <w:lvlText w:val="%4."/>
      <w:lvlJc w:val="left"/>
      <w:pPr>
        <w:ind w:left="2880" w:hanging="360"/>
      </w:pPr>
    </w:lvl>
    <w:lvl w:ilvl="4" w:tplc="8ED29776" w:tentative="1">
      <w:start w:val="1"/>
      <w:numFmt w:val="lowerLetter"/>
      <w:lvlText w:val="%5."/>
      <w:lvlJc w:val="left"/>
      <w:pPr>
        <w:ind w:left="3600" w:hanging="360"/>
      </w:pPr>
    </w:lvl>
    <w:lvl w:ilvl="5" w:tplc="21529CB2" w:tentative="1">
      <w:start w:val="1"/>
      <w:numFmt w:val="lowerRoman"/>
      <w:lvlText w:val="%6."/>
      <w:lvlJc w:val="right"/>
      <w:pPr>
        <w:ind w:left="4320" w:hanging="180"/>
      </w:pPr>
    </w:lvl>
    <w:lvl w:ilvl="6" w:tplc="F9C004DA" w:tentative="1">
      <w:start w:val="1"/>
      <w:numFmt w:val="decimal"/>
      <w:lvlText w:val="%7."/>
      <w:lvlJc w:val="left"/>
      <w:pPr>
        <w:ind w:left="5040" w:hanging="360"/>
      </w:pPr>
    </w:lvl>
    <w:lvl w:ilvl="7" w:tplc="7258061C" w:tentative="1">
      <w:start w:val="1"/>
      <w:numFmt w:val="lowerLetter"/>
      <w:lvlText w:val="%8."/>
      <w:lvlJc w:val="left"/>
      <w:pPr>
        <w:ind w:left="5760" w:hanging="360"/>
      </w:pPr>
    </w:lvl>
    <w:lvl w:ilvl="8" w:tplc="C7E05F5E"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735C23AA">
      <w:start w:val="1"/>
      <w:numFmt w:val="bullet"/>
      <w:pStyle w:val="subclause2Bullet2"/>
      <w:lvlText w:val=""/>
      <w:lvlJc w:val="left"/>
      <w:pPr>
        <w:ind w:left="2279" w:hanging="360"/>
      </w:pPr>
      <w:rPr>
        <w:rFonts w:ascii="Symbol" w:hAnsi="Symbol" w:hint="default"/>
        <w:color w:val="000000"/>
      </w:rPr>
    </w:lvl>
    <w:lvl w:ilvl="1" w:tplc="87A655E2" w:tentative="1">
      <w:start w:val="1"/>
      <w:numFmt w:val="bullet"/>
      <w:lvlText w:val="o"/>
      <w:lvlJc w:val="left"/>
      <w:pPr>
        <w:ind w:left="2999" w:hanging="360"/>
      </w:pPr>
      <w:rPr>
        <w:rFonts w:ascii="Courier New" w:hAnsi="Courier New" w:cs="Courier New" w:hint="default"/>
      </w:rPr>
    </w:lvl>
    <w:lvl w:ilvl="2" w:tplc="295E6EEA" w:tentative="1">
      <w:start w:val="1"/>
      <w:numFmt w:val="bullet"/>
      <w:lvlText w:val=""/>
      <w:lvlJc w:val="left"/>
      <w:pPr>
        <w:ind w:left="3719" w:hanging="360"/>
      </w:pPr>
      <w:rPr>
        <w:rFonts w:ascii="Wingdings" w:hAnsi="Wingdings" w:hint="default"/>
      </w:rPr>
    </w:lvl>
    <w:lvl w:ilvl="3" w:tplc="77068972" w:tentative="1">
      <w:start w:val="1"/>
      <w:numFmt w:val="bullet"/>
      <w:lvlText w:val=""/>
      <w:lvlJc w:val="left"/>
      <w:pPr>
        <w:ind w:left="4439" w:hanging="360"/>
      </w:pPr>
      <w:rPr>
        <w:rFonts w:ascii="Symbol" w:hAnsi="Symbol" w:hint="default"/>
      </w:rPr>
    </w:lvl>
    <w:lvl w:ilvl="4" w:tplc="7E4CA4EE" w:tentative="1">
      <w:start w:val="1"/>
      <w:numFmt w:val="bullet"/>
      <w:lvlText w:val="o"/>
      <w:lvlJc w:val="left"/>
      <w:pPr>
        <w:ind w:left="5159" w:hanging="360"/>
      </w:pPr>
      <w:rPr>
        <w:rFonts w:ascii="Courier New" w:hAnsi="Courier New" w:cs="Courier New" w:hint="default"/>
      </w:rPr>
    </w:lvl>
    <w:lvl w:ilvl="5" w:tplc="B744284A" w:tentative="1">
      <w:start w:val="1"/>
      <w:numFmt w:val="bullet"/>
      <w:lvlText w:val=""/>
      <w:lvlJc w:val="left"/>
      <w:pPr>
        <w:ind w:left="5879" w:hanging="360"/>
      </w:pPr>
      <w:rPr>
        <w:rFonts w:ascii="Wingdings" w:hAnsi="Wingdings" w:hint="default"/>
      </w:rPr>
    </w:lvl>
    <w:lvl w:ilvl="6" w:tplc="0CEE538A" w:tentative="1">
      <w:start w:val="1"/>
      <w:numFmt w:val="bullet"/>
      <w:lvlText w:val=""/>
      <w:lvlJc w:val="left"/>
      <w:pPr>
        <w:ind w:left="6599" w:hanging="360"/>
      </w:pPr>
      <w:rPr>
        <w:rFonts w:ascii="Symbol" w:hAnsi="Symbol" w:hint="default"/>
      </w:rPr>
    </w:lvl>
    <w:lvl w:ilvl="7" w:tplc="6AA0FA50" w:tentative="1">
      <w:start w:val="1"/>
      <w:numFmt w:val="bullet"/>
      <w:lvlText w:val="o"/>
      <w:lvlJc w:val="left"/>
      <w:pPr>
        <w:ind w:left="7319" w:hanging="360"/>
      </w:pPr>
      <w:rPr>
        <w:rFonts w:ascii="Courier New" w:hAnsi="Courier New" w:cs="Courier New" w:hint="default"/>
      </w:rPr>
    </w:lvl>
    <w:lvl w:ilvl="8" w:tplc="6BD66D60"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1B281F7C">
      <w:start w:val="1"/>
      <w:numFmt w:val="bullet"/>
      <w:pStyle w:val="BulletList2"/>
      <w:lvlText w:val=""/>
      <w:lvlJc w:val="left"/>
      <w:pPr>
        <w:tabs>
          <w:tab w:val="num" w:pos="1077"/>
        </w:tabs>
        <w:ind w:left="1077" w:hanging="357"/>
      </w:pPr>
      <w:rPr>
        <w:rFonts w:ascii="Symbol" w:hAnsi="Symbol" w:hint="default"/>
        <w:color w:val="000000"/>
      </w:rPr>
    </w:lvl>
    <w:lvl w:ilvl="1" w:tplc="3EC0AF96" w:tentative="1">
      <w:start w:val="1"/>
      <w:numFmt w:val="bullet"/>
      <w:lvlText w:val="o"/>
      <w:lvlJc w:val="left"/>
      <w:pPr>
        <w:tabs>
          <w:tab w:val="num" w:pos="1440"/>
        </w:tabs>
        <w:ind w:left="1440" w:hanging="360"/>
      </w:pPr>
      <w:rPr>
        <w:rFonts w:ascii="Courier New" w:hAnsi="Courier New" w:cs="Courier New" w:hint="default"/>
      </w:rPr>
    </w:lvl>
    <w:lvl w:ilvl="2" w:tplc="938A8B82" w:tentative="1">
      <w:start w:val="1"/>
      <w:numFmt w:val="bullet"/>
      <w:lvlText w:val=""/>
      <w:lvlJc w:val="left"/>
      <w:pPr>
        <w:tabs>
          <w:tab w:val="num" w:pos="2160"/>
        </w:tabs>
        <w:ind w:left="2160" w:hanging="360"/>
      </w:pPr>
      <w:rPr>
        <w:rFonts w:ascii="Wingdings" w:hAnsi="Wingdings" w:hint="default"/>
      </w:rPr>
    </w:lvl>
    <w:lvl w:ilvl="3" w:tplc="64A43E18" w:tentative="1">
      <w:start w:val="1"/>
      <w:numFmt w:val="bullet"/>
      <w:lvlText w:val=""/>
      <w:lvlJc w:val="left"/>
      <w:pPr>
        <w:tabs>
          <w:tab w:val="num" w:pos="2880"/>
        </w:tabs>
        <w:ind w:left="2880" w:hanging="360"/>
      </w:pPr>
      <w:rPr>
        <w:rFonts w:ascii="Symbol" w:hAnsi="Symbol" w:hint="default"/>
      </w:rPr>
    </w:lvl>
    <w:lvl w:ilvl="4" w:tplc="A112C4FE" w:tentative="1">
      <w:start w:val="1"/>
      <w:numFmt w:val="bullet"/>
      <w:lvlText w:val="o"/>
      <w:lvlJc w:val="left"/>
      <w:pPr>
        <w:tabs>
          <w:tab w:val="num" w:pos="3600"/>
        </w:tabs>
        <w:ind w:left="3600" w:hanging="360"/>
      </w:pPr>
      <w:rPr>
        <w:rFonts w:ascii="Courier New" w:hAnsi="Courier New" w:cs="Courier New" w:hint="default"/>
      </w:rPr>
    </w:lvl>
    <w:lvl w:ilvl="5" w:tplc="BDC4B70C" w:tentative="1">
      <w:start w:val="1"/>
      <w:numFmt w:val="bullet"/>
      <w:lvlText w:val=""/>
      <w:lvlJc w:val="left"/>
      <w:pPr>
        <w:tabs>
          <w:tab w:val="num" w:pos="4320"/>
        </w:tabs>
        <w:ind w:left="4320" w:hanging="360"/>
      </w:pPr>
      <w:rPr>
        <w:rFonts w:ascii="Wingdings" w:hAnsi="Wingdings" w:hint="default"/>
      </w:rPr>
    </w:lvl>
    <w:lvl w:ilvl="6" w:tplc="E3F48E42" w:tentative="1">
      <w:start w:val="1"/>
      <w:numFmt w:val="bullet"/>
      <w:lvlText w:val=""/>
      <w:lvlJc w:val="left"/>
      <w:pPr>
        <w:tabs>
          <w:tab w:val="num" w:pos="5040"/>
        </w:tabs>
        <w:ind w:left="5040" w:hanging="360"/>
      </w:pPr>
      <w:rPr>
        <w:rFonts w:ascii="Symbol" w:hAnsi="Symbol" w:hint="default"/>
      </w:rPr>
    </w:lvl>
    <w:lvl w:ilvl="7" w:tplc="04021302" w:tentative="1">
      <w:start w:val="1"/>
      <w:numFmt w:val="bullet"/>
      <w:lvlText w:val="o"/>
      <w:lvlJc w:val="left"/>
      <w:pPr>
        <w:tabs>
          <w:tab w:val="num" w:pos="5760"/>
        </w:tabs>
        <w:ind w:left="5760" w:hanging="360"/>
      </w:pPr>
      <w:rPr>
        <w:rFonts w:ascii="Courier New" w:hAnsi="Courier New" w:cs="Courier New" w:hint="default"/>
      </w:rPr>
    </w:lvl>
    <w:lvl w:ilvl="8" w:tplc="ABE4E67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1384222C">
      <w:start w:val="1"/>
      <w:numFmt w:val="bullet"/>
      <w:pStyle w:val="Bullet4"/>
      <w:lvlText w:val=""/>
      <w:lvlJc w:val="left"/>
      <w:pPr>
        <w:tabs>
          <w:tab w:val="num" w:pos="2676"/>
        </w:tabs>
        <w:ind w:left="2676" w:hanging="357"/>
      </w:pPr>
      <w:rPr>
        <w:rFonts w:ascii="Symbol" w:hAnsi="Symbol" w:hint="default"/>
        <w:color w:val="000000"/>
      </w:rPr>
    </w:lvl>
    <w:lvl w:ilvl="1" w:tplc="66C2AC3C" w:tentative="1">
      <w:start w:val="1"/>
      <w:numFmt w:val="bullet"/>
      <w:lvlText w:val="o"/>
      <w:lvlJc w:val="left"/>
      <w:pPr>
        <w:tabs>
          <w:tab w:val="num" w:pos="1440"/>
        </w:tabs>
        <w:ind w:left="1440" w:hanging="360"/>
      </w:pPr>
      <w:rPr>
        <w:rFonts w:ascii="Courier New" w:hAnsi="Courier New" w:cs="Courier New" w:hint="default"/>
      </w:rPr>
    </w:lvl>
    <w:lvl w:ilvl="2" w:tplc="0FE8A81A" w:tentative="1">
      <w:start w:val="1"/>
      <w:numFmt w:val="bullet"/>
      <w:lvlText w:val=""/>
      <w:lvlJc w:val="left"/>
      <w:pPr>
        <w:tabs>
          <w:tab w:val="num" w:pos="2160"/>
        </w:tabs>
        <w:ind w:left="2160" w:hanging="360"/>
      </w:pPr>
      <w:rPr>
        <w:rFonts w:ascii="Wingdings" w:hAnsi="Wingdings" w:hint="default"/>
      </w:rPr>
    </w:lvl>
    <w:lvl w:ilvl="3" w:tplc="5FCEC23E" w:tentative="1">
      <w:start w:val="1"/>
      <w:numFmt w:val="bullet"/>
      <w:lvlText w:val=""/>
      <w:lvlJc w:val="left"/>
      <w:pPr>
        <w:tabs>
          <w:tab w:val="num" w:pos="2880"/>
        </w:tabs>
        <w:ind w:left="2880" w:hanging="360"/>
      </w:pPr>
      <w:rPr>
        <w:rFonts w:ascii="Symbol" w:hAnsi="Symbol" w:hint="default"/>
      </w:rPr>
    </w:lvl>
    <w:lvl w:ilvl="4" w:tplc="4BE2AB0E" w:tentative="1">
      <w:start w:val="1"/>
      <w:numFmt w:val="bullet"/>
      <w:lvlText w:val="o"/>
      <w:lvlJc w:val="left"/>
      <w:pPr>
        <w:tabs>
          <w:tab w:val="num" w:pos="3600"/>
        </w:tabs>
        <w:ind w:left="3600" w:hanging="360"/>
      </w:pPr>
      <w:rPr>
        <w:rFonts w:ascii="Courier New" w:hAnsi="Courier New" w:cs="Courier New" w:hint="default"/>
      </w:rPr>
    </w:lvl>
    <w:lvl w:ilvl="5" w:tplc="D2A0C01E" w:tentative="1">
      <w:start w:val="1"/>
      <w:numFmt w:val="bullet"/>
      <w:lvlText w:val=""/>
      <w:lvlJc w:val="left"/>
      <w:pPr>
        <w:tabs>
          <w:tab w:val="num" w:pos="4320"/>
        </w:tabs>
        <w:ind w:left="4320" w:hanging="360"/>
      </w:pPr>
      <w:rPr>
        <w:rFonts w:ascii="Wingdings" w:hAnsi="Wingdings" w:hint="default"/>
      </w:rPr>
    </w:lvl>
    <w:lvl w:ilvl="6" w:tplc="CCD217BC" w:tentative="1">
      <w:start w:val="1"/>
      <w:numFmt w:val="bullet"/>
      <w:lvlText w:val=""/>
      <w:lvlJc w:val="left"/>
      <w:pPr>
        <w:tabs>
          <w:tab w:val="num" w:pos="5040"/>
        </w:tabs>
        <w:ind w:left="5040" w:hanging="360"/>
      </w:pPr>
      <w:rPr>
        <w:rFonts w:ascii="Symbol" w:hAnsi="Symbol" w:hint="default"/>
      </w:rPr>
    </w:lvl>
    <w:lvl w:ilvl="7" w:tplc="CD7832AE" w:tentative="1">
      <w:start w:val="1"/>
      <w:numFmt w:val="bullet"/>
      <w:lvlText w:val="o"/>
      <w:lvlJc w:val="left"/>
      <w:pPr>
        <w:tabs>
          <w:tab w:val="num" w:pos="5760"/>
        </w:tabs>
        <w:ind w:left="5760" w:hanging="360"/>
      </w:pPr>
      <w:rPr>
        <w:rFonts w:ascii="Courier New" w:hAnsi="Courier New" w:cs="Courier New" w:hint="default"/>
      </w:rPr>
    </w:lvl>
    <w:lvl w:ilvl="8" w:tplc="CDF01B4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0ED8C80C">
      <w:start w:val="1"/>
      <w:numFmt w:val="bullet"/>
      <w:pStyle w:val="ClauseBullet2"/>
      <w:lvlText w:val=""/>
      <w:lvlJc w:val="left"/>
      <w:pPr>
        <w:ind w:left="1440" w:hanging="360"/>
      </w:pPr>
      <w:rPr>
        <w:rFonts w:ascii="Symbol" w:hAnsi="Symbol" w:hint="default"/>
        <w:color w:val="000000"/>
      </w:rPr>
    </w:lvl>
    <w:lvl w:ilvl="1" w:tplc="EF18EF92" w:tentative="1">
      <w:start w:val="1"/>
      <w:numFmt w:val="bullet"/>
      <w:lvlText w:val="o"/>
      <w:lvlJc w:val="left"/>
      <w:pPr>
        <w:ind w:left="2160" w:hanging="360"/>
      </w:pPr>
      <w:rPr>
        <w:rFonts w:ascii="Courier New" w:hAnsi="Courier New" w:cs="Courier New" w:hint="default"/>
      </w:rPr>
    </w:lvl>
    <w:lvl w:ilvl="2" w:tplc="49A4AD5A" w:tentative="1">
      <w:start w:val="1"/>
      <w:numFmt w:val="bullet"/>
      <w:lvlText w:val=""/>
      <w:lvlJc w:val="left"/>
      <w:pPr>
        <w:ind w:left="2880" w:hanging="360"/>
      </w:pPr>
      <w:rPr>
        <w:rFonts w:ascii="Wingdings" w:hAnsi="Wingdings" w:hint="default"/>
      </w:rPr>
    </w:lvl>
    <w:lvl w:ilvl="3" w:tplc="D21E458E" w:tentative="1">
      <w:start w:val="1"/>
      <w:numFmt w:val="bullet"/>
      <w:lvlText w:val=""/>
      <w:lvlJc w:val="left"/>
      <w:pPr>
        <w:ind w:left="3600" w:hanging="360"/>
      </w:pPr>
      <w:rPr>
        <w:rFonts w:ascii="Symbol" w:hAnsi="Symbol" w:hint="default"/>
      </w:rPr>
    </w:lvl>
    <w:lvl w:ilvl="4" w:tplc="B27E3C22" w:tentative="1">
      <w:start w:val="1"/>
      <w:numFmt w:val="bullet"/>
      <w:lvlText w:val="o"/>
      <w:lvlJc w:val="left"/>
      <w:pPr>
        <w:ind w:left="4320" w:hanging="360"/>
      </w:pPr>
      <w:rPr>
        <w:rFonts w:ascii="Courier New" w:hAnsi="Courier New" w:cs="Courier New" w:hint="default"/>
      </w:rPr>
    </w:lvl>
    <w:lvl w:ilvl="5" w:tplc="40E4D298" w:tentative="1">
      <w:start w:val="1"/>
      <w:numFmt w:val="bullet"/>
      <w:lvlText w:val=""/>
      <w:lvlJc w:val="left"/>
      <w:pPr>
        <w:ind w:left="5040" w:hanging="360"/>
      </w:pPr>
      <w:rPr>
        <w:rFonts w:ascii="Wingdings" w:hAnsi="Wingdings" w:hint="default"/>
      </w:rPr>
    </w:lvl>
    <w:lvl w:ilvl="6" w:tplc="A530ACD8" w:tentative="1">
      <w:start w:val="1"/>
      <w:numFmt w:val="bullet"/>
      <w:lvlText w:val=""/>
      <w:lvlJc w:val="left"/>
      <w:pPr>
        <w:ind w:left="5760" w:hanging="360"/>
      </w:pPr>
      <w:rPr>
        <w:rFonts w:ascii="Symbol" w:hAnsi="Symbol" w:hint="default"/>
      </w:rPr>
    </w:lvl>
    <w:lvl w:ilvl="7" w:tplc="710C473C" w:tentative="1">
      <w:start w:val="1"/>
      <w:numFmt w:val="bullet"/>
      <w:lvlText w:val="o"/>
      <w:lvlJc w:val="left"/>
      <w:pPr>
        <w:ind w:left="6480" w:hanging="360"/>
      </w:pPr>
      <w:rPr>
        <w:rFonts w:ascii="Courier New" w:hAnsi="Courier New" w:cs="Courier New" w:hint="default"/>
      </w:rPr>
    </w:lvl>
    <w:lvl w:ilvl="8" w:tplc="586CA79E"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B4665F4E">
      <w:start w:val="1"/>
      <w:numFmt w:val="bullet"/>
      <w:lvlText w:val=""/>
      <w:lvlJc w:val="left"/>
      <w:pPr>
        <w:ind w:left="720" w:hanging="360"/>
      </w:pPr>
      <w:rPr>
        <w:rFonts w:ascii="Symbol" w:hAnsi="Symbol" w:hint="default"/>
        <w:color w:val="000000"/>
      </w:rPr>
    </w:lvl>
    <w:lvl w:ilvl="1" w:tplc="8C6EDD62" w:tentative="1">
      <w:start w:val="1"/>
      <w:numFmt w:val="bullet"/>
      <w:lvlText w:val="o"/>
      <w:lvlJc w:val="left"/>
      <w:pPr>
        <w:ind w:left="1440" w:hanging="360"/>
      </w:pPr>
      <w:rPr>
        <w:rFonts w:ascii="Courier New" w:hAnsi="Courier New" w:cs="Courier New" w:hint="default"/>
      </w:rPr>
    </w:lvl>
    <w:lvl w:ilvl="2" w:tplc="B2AE5BEA" w:tentative="1">
      <w:start w:val="1"/>
      <w:numFmt w:val="bullet"/>
      <w:lvlText w:val=""/>
      <w:lvlJc w:val="left"/>
      <w:pPr>
        <w:ind w:left="2160" w:hanging="360"/>
      </w:pPr>
      <w:rPr>
        <w:rFonts w:ascii="Wingdings" w:hAnsi="Wingdings" w:hint="default"/>
      </w:rPr>
    </w:lvl>
    <w:lvl w:ilvl="3" w:tplc="747AF524" w:tentative="1">
      <w:start w:val="1"/>
      <w:numFmt w:val="bullet"/>
      <w:lvlText w:val=""/>
      <w:lvlJc w:val="left"/>
      <w:pPr>
        <w:ind w:left="2880" w:hanging="360"/>
      </w:pPr>
      <w:rPr>
        <w:rFonts w:ascii="Symbol" w:hAnsi="Symbol" w:hint="default"/>
      </w:rPr>
    </w:lvl>
    <w:lvl w:ilvl="4" w:tplc="307C6FF2" w:tentative="1">
      <w:start w:val="1"/>
      <w:numFmt w:val="bullet"/>
      <w:lvlText w:val="o"/>
      <w:lvlJc w:val="left"/>
      <w:pPr>
        <w:ind w:left="3600" w:hanging="360"/>
      </w:pPr>
      <w:rPr>
        <w:rFonts w:ascii="Courier New" w:hAnsi="Courier New" w:cs="Courier New" w:hint="default"/>
      </w:rPr>
    </w:lvl>
    <w:lvl w:ilvl="5" w:tplc="051AF248" w:tentative="1">
      <w:start w:val="1"/>
      <w:numFmt w:val="bullet"/>
      <w:lvlText w:val=""/>
      <w:lvlJc w:val="left"/>
      <w:pPr>
        <w:ind w:left="4320" w:hanging="360"/>
      </w:pPr>
      <w:rPr>
        <w:rFonts w:ascii="Wingdings" w:hAnsi="Wingdings" w:hint="default"/>
      </w:rPr>
    </w:lvl>
    <w:lvl w:ilvl="6" w:tplc="456EE426" w:tentative="1">
      <w:start w:val="1"/>
      <w:numFmt w:val="bullet"/>
      <w:lvlText w:val=""/>
      <w:lvlJc w:val="left"/>
      <w:pPr>
        <w:ind w:left="5040" w:hanging="360"/>
      </w:pPr>
      <w:rPr>
        <w:rFonts w:ascii="Symbol" w:hAnsi="Symbol" w:hint="default"/>
      </w:rPr>
    </w:lvl>
    <w:lvl w:ilvl="7" w:tplc="0632FD3A" w:tentative="1">
      <w:start w:val="1"/>
      <w:numFmt w:val="bullet"/>
      <w:lvlText w:val="o"/>
      <w:lvlJc w:val="left"/>
      <w:pPr>
        <w:ind w:left="5760" w:hanging="360"/>
      </w:pPr>
      <w:rPr>
        <w:rFonts w:ascii="Courier New" w:hAnsi="Courier New" w:cs="Courier New" w:hint="default"/>
      </w:rPr>
    </w:lvl>
    <w:lvl w:ilvl="8" w:tplc="27D0C4C6"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FE40795A">
      <w:start w:val="1"/>
      <w:numFmt w:val="bullet"/>
      <w:pStyle w:val="subclause1Bullet2"/>
      <w:lvlText w:val=""/>
      <w:lvlJc w:val="left"/>
      <w:pPr>
        <w:ind w:left="1440" w:hanging="360"/>
      </w:pPr>
      <w:rPr>
        <w:rFonts w:ascii="Symbol" w:hAnsi="Symbol" w:hint="default"/>
        <w:color w:val="000000"/>
      </w:rPr>
    </w:lvl>
    <w:lvl w:ilvl="1" w:tplc="D21C0416" w:tentative="1">
      <w:start w:val="1"/>
      <w:numFmt w:val="bullet"/>
      <w:lvlText w:val="o"/>
      <w:lvlJc w:val="left"/>
      <w:pPr>
        <w:ind w:left="2160" w:hanging="360"/>
      </w:pPr>
      <w:rPr>
        <w:rFonts w:ascii="Courier New" w:hAnsi="Courier New" w:cs="Courier New" w:hint="default"/>
      </w:rPr>
    </w:lvl>
    <w:lvl w:ilvl="2" w:tplc="0BB6AB70" w:tentative="1">
      <w:start w:val="1"/>
      <w:numFmt w:val="bullet"/>
      <w:lvlText w:val=""/>
      <w:lvlJc w:val="left"/>
      <w:pPr>
        <w:ind w:left="2880" w:hanging="360"/>
      </w:pPr>
      <w:rPr>
        <w:rFonts w:ascii="Wingdings" w:hAnsi="Wingdings" w:hint="default"/>
      </w:rPr>
    </w:lvl>
    <w:lvl w:ilvl="3" w:tplc="66985F76" w:tentative="1">
      <w:start w:val="1"/>
      <w:numFmt w:val="bullet"/>
      <w:lvlText w:val=""/>
      <w:lvlJc w:val="left"/>
      <w:pPr>
        <w:ind w:left="3600" w:hanging="360"/>
      </w:pPr>
      <w:rPr>
        <w:rFonts w:ascii="Symbol" w:hAnsi="Symbol" w:hint="default"/>
      </w:rPr>
    </w:lvl>
    <w:lvl w:ilvl="4" w:tplc="895ACF6C" w:tentative="1">
      <w:start w:val="1"/>
      <w:numFmt w:val="bullet"/>
      <w:lvlText w:val="o"/>
      <w:lvlJc w:val="left"/>
      <w:pPr>
        <w:ind w:left="4320" w:hanging="360"/>
      </w:pPr>
      <w:rPr>
        <w:rFonts w:ascii="Courier New" w:hAnsi="Courier New" w:cs="Courier New" w:hint="default"/>
      </w:rPr>
    </w:lvl>
    <w:lvl w:ilvl="5" w:tplc="FF06355E" w:tentative="1">
      <w:start w:val="1"/>
      <w:numFmt w:val="bullet"/>
      <w:lvlText w:val=""/>
      <w:lvlJc w:val="left"/>
      <w:pPr>
        <w:ind w:left="5040" w:hanging="360"/>
      </w:pPr>
      <w:rPr>
        <w:rFonts w:ascii="Wingdings" w:hAnsi="Wingdings" w:hint="default"/>
      </w:rPr>
    </w:lvl>
    <w:lvl w:ilvl="6" w:tplc="E18E8B0A" w:tentative="1">
      <w:start w:val="1"/>
      <w:numFmt w:val="bullet"/>
      <w:lvlText w:val=""/>
      <w:lvlJc w:val="left"/>
      <w:pPr>
        <w:ind w:left="5760" w:hanging="360"/>
      </w:pPr>
      <w:rPr>
        <w:rFonts w:ascii="Symbol" w:hAnsi="Symbol" w:hint="default"/>
      </w:rPr>
    </w:lvl>
    <w:lvl w:ilvl="7" w:tplc="75280FE8" w:tentative="1">
      <w:start w:val="1"/>
      <w:numFmt w:val="bullet"/>
      <w:lvlText w:val="o"/>
      <w:lvlJc w:val="left"/>
      <w:pPr>
        <w:ind w:left="6480" w:hanging="360"/>
      </w:pPr>
      <w:rPr>
        <w:rFonts w:ascii="Courier New" w:hAnsi="Courier New" w:cs="Courier New" w:hint="default"/>
      </w:rPr>
    </w:lvl>
    <w:lvl w:ilvl="8" w:tplc="BBFC62E8"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95066F12">
      <w:start w:val="1"/>
      <w:numFmt w:val="bullet"/>
      <w:pStyle w:val="subclause3Bullet1"/>
      <w:lvlText w:val=""/>
      <w:lvlJc w:val="left"/>
      <w:pPr>
        <w:ind w:left="2988" w:hanging="360"/>
      </w:pPr>
      <w:rPr>
        <w:rFonts w:ascii="Symbol" w:hAnsi="Symbol" w:hint="default"/>
        <w:color w:val="000000"/>
      </w:rPr>
    </w:lvl>
    <w:lvl w:ilvl="1" w:tplc="8F58AC6E" w:tentative="1">
      <w:start w:val="1"/>
      <w:numFmt w:val="bullet"/>
      <w:lvlText w:val="o"/>
      <w:lvlJc w:val="left"/>
      <w:pPr>
        <w:ind w:left="3708" w:hanging="360"/>
      </w:pPr>
      <w:rPr>
        <w:rFonts w:ascii="Courier New" w:hAnsi="Courier New" w:cs="Courier New" w:hint="default"/>
      </w:rPr>
    </w:lvl>
    <w:lvl w:ilvl="2" w:tplc="AE767948" w:tentative="1">
      <w:start w:val="1"/>
      <w:numFmt w:val="bullet"/>
      <w:lvlText w:val=""/>
      <w:lvlJc w:val="left"/>
      <w:pPr>
        <w:ind w:left="4428" w:hanging="360"/>
      </w:pPr>
      <w:rPr>
        <w:rFonts w:ascii="Wingdings" w:hAnsi="Wingdings" w:hint="default"/>
      </w:rPr>
    </w:lvl>
    <w:lvl w:ilvl="3" w:tplc="2F6CAF1A" w:tentative="1">
      <w:start w:val="1"/>
      <w:numFmt w:val="bullet"/>
      <w:lvlText w:val=""/>
      <w:lvlJc w:val="left"/>
      <w:pPr>
        <w:ind w:left="5148" w:hanging="360"/>
      </w:pPr>
      <w:rPr>
        <w:rFonts w:ascii="Symbol" w:hAnsi="Symbol" w:hint="default"/>
      </w:rPr>
    </w:lvl>
    <w:lvl w:ilvl="4" w:tplc="029A46C6" w:tentative="1">
      <w:start w:val="1"/>
      <w:numFmt w:val="bullet"/>
      <w:lvlText w:val="o"/>
      <w:lvlJc w:val="left"/>
      <w:pPr>
        <w:ind w:left="5868" w:hanging="360"/>
      </w:pPr>
      <w:rPr>
        <w:rFonts w:ascii="Courier New" w:hAnsi="Courier New" w:cs="Courier New" w:hint="default"/>
      </w:rPr>
    </w:lvl>
    <w:lvl w:ilvl="5" w:tplc="8038619E" w:tentative="1">
      <w:start w:val="1"/>
      <w:numFmt w:val="bullet"/>
      <w:lvlText w:val=""/>
      <w:lvlJc w:val="left"/>
      <w:pPr>
        <w:ind w:left="6588" w:hanging="360"/>
      </w:pPr>
      <w:rPr>
        <w:rFonts w:ascii="Wingdings" w:hAnsi="Wingdings" w:hint="default"/>
      </w:rPr>
    </w:lvl>
    <w:lvl w:ilvl="6" w:tplc="896A0D62" w:tentative="1">
      <w:start w:val="1"/>
      <w:numFmt w:val="bullet"/>
      <w:lvlText w:val=""/>
      <w:lvlJc w:val="left"/>
      <w:pPr>
        <w:ind w:left="7308" w:hanging="360"/>
      </w:pPr>
      <w:rPr>
        <w:rFonts w:ascii="Symbol" w:hAnsi="Symbol" w:hint="default"/>
      </w:rPr>
    </w:lvl>
    <w:lvl w:ilvl="7" w:tplc="D9ECE138" w:tentative="1">
      <w:start w:val="1"/>
      <w:numFmt w:val="bullet"/>
      <w:lvlText w:val="o"/>
      <w:lvlJc w:val="left"/>
      <w:pPr>
        <w:ind w:left="8028" w:hanging="360"/>
      </w:pPr>
      <w:rPr>
        <w:rFonts w:ascii="Courier New" w:hAnsi="Courier New" w:cs="Courier New" w:hint="default"/>
      </w:rPr>
    </w:lvl>
    <w:lvl w:ilvl="8" w:tplc="B63474E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939E76E4">
      <w:start w:val="1"/>
      <w:numFmt w:val="bullet"/>
      <w:pStyle w:val="subclause2Bullet1"/>
      <w:lvlText w:val=""/>
      <w:lvlJc w:val="left"/>
      <w:pPr>
        <w:ind w:left="2279" w:hanging="360"/>
      </w:pPr>
      <w:rPr>
        <w:rFonts w:ascii="Symbol" w:hAnsi="Symbol" w:hint="default"/>
        <w:color w:val="000000"/>
      </w:rPr>
    </w:lvl>
    <w:lvl w:ilvl="1" w:tplc="6988202A" w:tentative="1">
      <w:start w:val="1"/>
      <w:numFmt w:val="bullet"/>
      <w:lvlText w:val="o"/>
      <w:lvlJc w:val="left"/>
      <w:pPr>
        <w:ind w:left="2999" w:hanging="360"/>
      </w:pPr>
      <w:rPr>
        <w:rFonts w:ascii="Courier New" w:hAnsi="Courier New" w:cs="Courier New" w:hint="default"/>
      </w:rPr>
    </w:lvl>
    <w:lvl w:ilvl="2" w:tplc="65E8E6CC" w:tentative="1">
      <w:start w:val="1"/>
      <w:numFmt w:val="bullet"/>
      <w:lvlText w:val=""/>
      <w:lvlJc w:val="left"/>
      <w:pPr>
        <w:ind w:left="3719" w:hanging="360"/>
      </w:pPr>
      <w:rPr>
        <w:rFonts w:ascii="Wingdings" w:hAnsi="Wingdings" w:hint="default"/>
      </w:rPr>
    </w:lvl>
    <w:lvl w:ilvl="3" w:tplc="CAB04874" w:tentative="1">
      <w:start w:val="1"/>
      <w:numFmt w:val="bullet"/>
      <w:lvlText w:val=""/>
      <w:lvlJc w:val="left"/>
      <w:pPr>
        <w:ind w:left="4439" w:hanging="360"/>
      </w:pPr>
      <w:rPr>
        <w:rFonts w:ascii="Symbol" w:hAnsi="Symbol" w:hint="default"/>
      </w:rPr>
    </w:lvl>
    <w:lvl w:ilvl="4" w:tplc="FEBC1E54" w:tentative="1">
      <w:start w:val="1"/>
      <w:numFmt w:val="bullet"/>
      <w:lvlText w:val="o"/>
      <w:lvlJc w:val="left"/>
      <w:pPr>
        <w:ind w:left="5159" w:hanging="360"/>
      </w:pPr>
      <w:rPr>
        <w:rFonts w:ascii="Courier New" w:hAnsi="Courier New" w:cs="Courier New" w:hint="default"/>
      </w:rPr>
    </w:lvl>
    <w:lvl w:ilvl="5" w:tplc="CD58213E" w:tentative="1">
      <w:start w:val="1"/>
      <w:numFmt w:val="bullet"/>
      <w:lvlText w:val=""/>
      <w:lvlJc w:val="left"/>
      <w:pPr>
        <w:ind w:left="5879" w:hanging="360"/>
      </w:pPr>
      <w:rPr>
        <w:rFonts w:ascii="Wingdings" w:hAnsi="Wingdings" w:hint="default"/>
      </w:rPr>
    </w:lvl>
    <w:lvl w:ilvl="6" w:tplc="B6B83570" w:tentative="1">
      <w:start w:val="1"/>
      <w:numFmt w:val="bullet"/>
      <w:lvlText w:val=""/>
      <w:lvlJc w:val="left"/>
      <w:pPr>
        <w:ind w:left="6599" w:hanging="360"/>
      </w:pPr>
      <w:rPr>
        <w:rFonts w:ascii="Symbol" w:hAnsi="Symbol" w:hint="default"/>
      </w:rPr>
    </w:lvl>
    <w:lvl w:ilvl="7" w:tplc="54C2019A" w:tentative="1">
      <w:start w:val="1"/>
      <w:numFmt w:val="bullet"/>
      <w:lvlText w:val="o"/>
      <w:lvlJc w:val="left"/>
      <w:pPr>
        <w:ind w:left="7319" w:hanging="360"/>
      </w:pPr>
      <w:rPr>
        <w:rFonts w:ascii="Courier New" w:hAnsi="Courier New" w:cs="Courier New" w:hint="default"/>
      </w:rPr>
    </w:lvl>
    <w:lvl w:ilvl="8" w:tplc="D4F6941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A0FC765A">
      <w:start w:val="1"/>
      <w:numFmt w:val="bullet"/>
      <w:pStyle w:val="subclause1Bullet1"/>
      <w:lvlText w:val=""/>
      <w:lvlJc w:val="left"/>
      <w:pPr>
        <w:ind w:left="1440" w:hanging="360"/>
      </w:pPr>
      <w:rPr>
        <w:rFonts w:ascii="Symbol" w:hAnsi="Symbol" w:hint="default"/>
        <w:color w:val="000000"/>
      </w:rPr>
    </w:lvl>
    <w:lvl w:ilvl="1" w:tplc="F30835B0" w:tentative="1">
      <w:start w:val="1"/>
      <w:numFmt w:val="bullet"/>
      <w:lvlText w:val="o"/>
      <w:lvlJc w:val="left"/>
      <w:pPr>
        <w:ind w:left="2160" w:hanging="360"/>
      </w:pPr>
      <w:rPr>
        <w:rFonts w:ascii="Courier New" w:hAnsi="Courier New" w:cs="Courier New" w:hint="default"/>
      </w:rPr>
    </w:lvl>
    <w:lvl w:ilvl="2" w:tplc="026C62F2" w:tentative="1">
      <w:start w:val="1"/>
      <w:numFmt w:val="bullet"/>
      <w:lvlText w:val=""/>
      <w:lvlJc w:val="left"/>
      <w:pPr>
        <w:ind w:left="2880" w:hanging="360"/>
      </w:pPr>
      <w:rPr>
        <w:rFonts w:ascii="Wingdings" w:hAnsi="Wingdings" w:hint="default"/>
      </w:rPr>
    </w:lvl>
    <w:lvl w:ilvl="3" w:tplc="58485372" w:tentative="1">
      <w:start w:val="1"/>
      <w:numFmt w:val="bullet"/>
      <w:lvlText w:val=""/>
      <w:lvlJc w:val="left"/>
      <w:pPr>
        <w:ind w:left="3600" w:hanging="360"/>
      </w:pPr>
      <w:rPr>
        <w:rFonts w:ascii="Symbol" w:hAnsi="Symbol" w:hint="default"/>
      </w:rPr>
    </w:lvl>
    <w:lvl w:ilvl="4" w:tplc="B470C2AE" w:tentative="1">
      <w:start w:val="1"/>
      <w:numFmt w:val="bullet"/>
      <w:lvlText w:val="o"/>
      <w:lvlJc w:val="left"/>
      <w:pPr>
        <w:ind w:left="4320" w:hanging="360"/>
      </w:pPr>
      <w:rPr>
        <w:rFonts w:ascii="Courier New" w:hAnsi="Courier New" w:cs="Courier New" w:hint="default"/>
      </w:rPr>
    </w:lvl>
    <w:lvl w:ilvl="5" w:tplc="288E3806" w:tentative="1">
      <w:start w:val="1"/>
      <w:numFmt w:val="bullet"/>
      <w:lvlText w:val=""/>
      <w:lvlJc w:val="left"/>
      <w:pPr>
        <w:ind w:left="5040" w:hanging="360"/>
      </w:pPr>
      <w:rPr>
        <w:rFonts w:ascii="Wingdings" w:hAnsi="Wingdings" w:hint="default"/>
      </w:rPr>
    </w:lvl>
    <w:lvl w:ilvl="6" w:tplc="BBCAC3F6" w:tentative="1">
      <w:start w:val="1"/>
      <w:numFmt w:val="bullet"/>
      <w:lvlText w:val=""/>
      <w:lvlJc w:val="left"/>
      <w:pPr>
        <w:ind w:left="5760" w:hanging="360"/>
      </w:pPr>
      <w:rPr>
        <w:rFonts w:ascii="Symbol" w:hAnsi="Symbol" w:hint="default"/>
      </w:rPr>
    </w:lvl>
    <w:lvl w:ilvl="7" w:tplc="32927444" w:tentative="1">
      <w:start w:val="1"/>
      <w:numFmt w:val="bullet"/>
      <w:lvlText w:val="o"/>
      <w:lvlJc w:val="left"/>
      <w:pPr>
        <w:ind w:left="6480" w:hanging="360"/>
      </w:pPr>
      <w:rPr>
        <w:rFonts w:ascii="Courier New" w:hAnsi="Courier New" w:cs="Courier New" w:hint="default"/>
      </w:rPr>
    </w:lvl>
    <w:lvl w:ilvl="8" w:tplc="F46ECEC2"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A314CC40">
      <w:start w:val="1"/>
      <w:numFmt w:val="decimal"/>
      <w:pStyle w:val="LongQuestionPara"/>
      <w:lvlText w:val="%1."/>
      <w:lvlJc w:val="left"/>
      <w:pPr>
        <w:ind w:left="360" w:hanging="360"/>
      </w:pPr>
      <w:rPr>
        <w:rFonts w:hint="default"/>
        <w:b/>
        <w:i w:val="0"/>
        <w:color w:val="000000"/>
        <w:sz w:val="24"/>
      </w:rPr>
    </w:lvl>
    <w:lvl w:ilvl="1" w:tplc="28E41C2C" w:tentative="1">
      <w:start w:val="1"/>
      <w:numFmt w:val="lowerLetter"/>
      <w:lvlText w:val="%2."/>
      <w:lvlJc w:val="left"/>
      <w:pPr>
        <w:ind w:left="1440" w:hanging="360"/>
      </w:pPr>
    </w:lvl>
    <w:lvl w:ilvl="2" w:tplc="2F08C838" w:tentative="1">
      <w:start w:val="1"/>
      <w:numFmt w:val="lowerRoman"/>
      <w:lvlText w:val="%3."/>
      <w:lvlJc w:val="right"/>
      <w:pPr>
        <w:ind w:left="2160" w:hanging="180"/>
      </w:pPr>
    </w:lvl>
    <w:lvl w:ilvl="3" w:tplc="A8543D12" w:tentative="1">
      <w:start w:val="1"/>
      <w:numFmt w:val="decimal"/>
      <w:lvlText w:val="%4."/>
      <w:lvlJc w:val="left"/>
      <w:pPr>
        <w:ind w:left="2880" w:hanging="360"/>
      </w:pPr>
    </w:lvl>
    <w:lvl w:ilvl="4" w:tplc="4FA4A5C6" w:tentative="1">
      <w:start w:val="1"/>
      <w:numFmt w:val="lowerLetter"/>
      <w:lvlText w:val="%5."/>
      <w:lvlJc w:val="left"/>
      <w:pPr>
        <w:ind w:left="3600" w:hanging="360"/>
      </w:pPr>
    </w:lvl>
    <w:lvl w:ilvl="5" w:tplc="2E4A257A" w:tentative="1">
      <w:start w:val="1"/>
      <w:numFmt w:val="lowerRoman"/>
      <w:lvlText w:val="%6."/>
      <w:lvlJc w:val="right"/>
      <w:pPr>
        <w:ind w:left="4320" w:hanging="180"/>
      </w:pPr>
    </w:lvl>
    <w:lvl w:ilvl="6" w:tplc="0180D984" w:tentative="1">
      <w:start w:val="1"/>
      <w:numFmt w:val="decimal"/>
      <w:lvlText w:val="%7."/>
      <w:lvlJc w:val="left"/>
      <w:pPr>
        <w:ind w:left="5040" w:hanging="360"/>
      </w:pPr>
    </w:lvl>
    <w:lvl w:ilvl="7" w:tplc="4F76CB2E" w:tentative="1">
      <w:start w:val="1"/>
      <w:numFmt w:val="lowerLetter"/>
      <w:lvlText w:val="%8."/>
      <w:lvlJc w:val="left"/>
      <w:pPr>
        <w:ind w:left="5760" w:hanging="360"/>
      </w:pPr>
    </w:lvl>
    <w:lvl w:ilvl="8" w:tplc="270C51FC"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294E0C7E">
      <w:start w:val="1"/>
      <w:numFmt w:val="lowerLetter"/>
      <w:lvlText w:val="(%1)"/>
      <w:lvlJc w:val="left"/>
      <w:pPr>
        <w:ind w:left="1440" w:hanging="360"/>
      </w:pPr>
      <w:rPr>
        <w:rFonts w:hint="default"/>
        <w:color w:val="000000"/>
      </w:rPr>
    </w:lvl>
    <w:lvl w:ilvl="1" w:tplc="98F46B58" w:tentative="1">
      <w:start w:val="1"/>
      <w:numFmt w:val="lowerLetter"/>
      <w:lvlText w:val="%2."/>
      <w:lvlJc w:val="left"/>
      <w:pPr>
        <w:ind w:left="2160" w:hanging="360"/>
      </w:pPr>
    </w:lvl>
    <w:lvl w:ilvl="2" w:tplc="A2BC9810" w:tentative="1">
      <w:start w:val="1"/>
      <w:numFmt w:val="lowerRoman"/>
      <w:lvlText w:val="%3."/>
      <w:lvlJc w:val="right"/>
      <w:pPr>
        <w:ind w:left="2880" w:hanging="180"/>
      </w:pPr>
    </w:lvl>
    <w:lvl w:ilvl="3" w:tplc="1E2CCE1C" w:tentative="1">
      <w:start w:val="1"/>
      <w:numFmt w:val="decimal"/>
      <w:lvlText w:val="%4."/>
      <w:lvlJc w:val="left"/>
      <w:pPr>
        <w:ind w:left="3600" w:hanging="360"/>
      </w:pPr>
    </w:lvl>
    <w:lvl w:ilvl="4" w:tplc="B67ADF08" w:tentative="1">
      <w:start w:val="1"/>
      <w:numFmt w:val="lowerLetter"/>
      <w:lvlText w:val="%5."/>
      <w:lvlJc w:val="left"/>
      <w:pPr>
        <w:ind w:left="4320" w:hanging="360"/>
      </w:pPr>
    </w:lvl>
    <w:lvl w:ilvl="5" w:tplc="F80A4A86" w:tentative="1">
      <w:start w:val="1"/>
      <w:numFmt w:val="lowerRoman"/>
      <w:lvlText w:val="%6."/>
      <w:lvlJc w:val="right"/>
      <w:pPr>
        <w:ind w:left="5040" w:hanging="180"/>
      </w:pPr>
    </w:lvl>
    <w:lvl w:ilvl="6" w:tplc="61CE7FBE" w:tentative="1">
      <w:start w:val="1"/>
      <w:numFmt w:val="decimal"/>
      <w:lvlText w:val="%7."/>
      <w:lvlJc w:val="left"/>
      <w:pPr>
        <w:ind w:left="5760" w:hanging="360"/>
      </w:pPr>
    </w:lvl>
    <w:lvl w:ilvl="7" w:tplc="3230BCFA" w:tentative="1">
      <w:start w:val="1"/>
      <w:numFmt w:val="lowerLetter"/>
      <w:lvlText w:val="%8."/>
      <w:lvlJc w:val="left"/>
      <w:pPr>
        <w:ind w:left="6480" w:hanging="360"/>
      </w:pPr>
    </w:lvl>
    <w:lvl w:ilvl="8" w:tplc="6F9E72A0"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E31EB262">
      <w:start w:val="1"/>
      <w:numFmt w:val="bullet"/>
      <w:pStyle w:val="ClauseBullet1"/>
      <w:lvlText w:val=""/>
      <w:lvlJc w:val="left"/>
      <w:pPr>
        <w:ind w:left="1080" w:hanging="360"/>
      </w:pPr>
      <w:rPr>
        <w:rFonts w:ascii="Symbol" w:hAnsi="Symbol" w:hint="default"/>
        <w:color w:val="000000"/>
      </w:rPr>
    </w:lvl>
    <w:lvl w:ilvl="1" w:tplc="067AD084" w:tentative="1">
      <w:start w:val="1"/>
      <w:numFmt w:val="bullet"/>
      <w:lvlText w:val="o"/>
      <w:lvlJc w:val="left"/>
      <w:pPr>
        <w:ind w:left="1800" w:hanging="360"/>
      </w:pPr>
      <w:rPr>
        <w:rFonts w:ascii="Courier New" w:hAnsi="Courier New" w:cs="Courier New" w:hint="default"/>
      </w:rPr>
    </w:lvl>
    <w:lvl w:ilvl="2" w:tplc="DA50AC0C" w:tentative="1">
      <w:start w:val="1"/>
      <w:numFmt w:val="bullet"/>
      <w:lvlText w:val=""/>
      <w:lvlJc w:val="left"/>
      <w:pPr>
        <w:ind w:left="2520" w:hanging="360"/>
      </w:pPr>
      <w:rPr>
        <w:rFonts w:ascii="Wingdings" w:hAnsi="Wingdings" w:hint="default"/>
      </w:rPr>
    </w:lvl>
    <w:lvl w:ilvl="3" w:tplc="C4DE277C" w:tentative="1">
      <w:start w:val="1"/>
      <w:numFmt w:val="bullet"/>
      <w:lvlText w:val=""/>
      <w:lvlJc w:val="left"/>
      <w:pPr>
        <w:ind w:left="3240" w:hanging="360"/>
      </w:pPr>
      <w:rPr>
        <w:rFonts w:ascii="Symbol" w:hAnsi="Symbol" w:hint="default"/>
      </w:rPr>
    </w:lvl>
    <w:lvl w:ilvl="4" w:tplc="0792BA40" w:tentative="1">
      <w:start w:val="1"/>
      <w:numFmt w:val="bullet"/>
      <w:lvlText w:val="o"/>
      <w:lvlJc w:val="left"/>
      <w:pPr>
        <w:ind w:left="3960" w:hanging="360"/>
      </w:pPr>
      <w:rPr>
        <w:rFonts w:ascii="Courier New" w:hAnsi="Courier New" w:cs="Courier New" w:hint="default"/>
      </w:rPr>
    </w:lvl>
    <w:lvl w:ilvl="5" w:tplc="A0A0A472" w:tentative="1">
      <w:start w:val="1"/>
      <w:numFmt w:val="bullet"/>
      <w:lvlText w:val=""/>
      <w:lvlJc w:val="left"/>
      <w:pPr>
        <w:ind w:left="4680" w:hanging="360"/>
      </w:pPr>
      <w:rPr>
        <w:rFonts w:ascii="Wingdings" w:hAnsi="Wingdings" w:hint="default"/>
      </w:rPr>
    </w:lvl>
    <w:lvl w:ilvl="6" w:tplc="54B05CF8" w:tentative="1">
      <w:start w:val="1"/>
      <w:numFmt w:val="bullet"/>
      <w:lvlText w:val=""/>
      <w:lvlJc w:val="left"/>
      <w:pPr>
        <w:ind w:left="5400" w:hanging="360"/>
      </w:pPr>
      <w:rPr>
        <w:rFonts w:ascii="Symbol" w:hAnsi="Symbol" w:hint="default"/>
      </w:rPr>
    </w:lvl>
    <w:lvl w:ilvl="7" w:tplc="0FAA3F1C" w:tentative="1">
      <w:start w:val="1"/>
      <w:numFmt w:val="bullet"/>
      <w:lvlText w:val="o"/>
      <w:lvlJc w:val="left"/>
      <w:pPr>
        <w:ind w:left="6120" w:hanging="360"/>
      </w:pPr>
      <w:rPr>
        <w:rFonts w:ascii="Courier New" w:hAnsi="Courier New" w:cs="Courier New" w:hint="default"/>
      </w:rPr>
    </w:lvl>
    <w:lvl w:ilvl="8" w:tplc="60E46B50"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6CBCDE1A">
      <w:start w:val="1"/>
      <w:numFmt w:val="bullet"/>
      <w:pStyle w:val="subclause3Bullet2"/>
      <w:lvlText w:val=""/>
      <w:lvlJc w:val="left"/>
      <w:pPr>
        <w:ind w:left="3748" w:hanging="360"/>
      </w:pPr>
      <w:rPr>
        <w:rFonts w:ascii="Symbol" w:hAnsi="Symbol" w:hint="default"/>
        <w:color w:val="000000"/>
      </w:rPr>
    </w:lvl>
    <w:lvl w:ilvl="1" w:tplc="2818637E" w:tentative="1">
      <w:start w:val="1"/>
      <w:numFmt w:val="bullet"/>
      <w:lvlText w:val="o"/>
      <w:lvlJc w:val="left"/>
      <w:pPr>
        <w:ind w:left="4468" w:hanging="360"/>
      </w:pPr>
      <w:rPr>
        <w:rFonts w:ascii="Courier New" w:hAnsi="Courier New" w:cs="Courier New" w:hint="default"/>
      </w:rPr>
    </w:lvl>
    <w:lvl w:ilvl="2" w:tplc="41C6D782" w:tentative="1">
      <w:start w:val="1"/>
      <w:numFmt w:val="bullet"/>
      <w:lvlText w:val=""/>
      <w:lvlJc w:val="left"/>
      <w:pPr>
        <w:ind w:left="5188" w:hanging="360"/>
      </w:pPr>
      <w:rPr>
        <w:rFonts w:ascii="Wingdings" w:hAnsi="Wingdings" w:hint="default"/>
      </w:rPr>
    </w:lvl>
    <w:lvl w:ilvl="3" w:tplc="49FCC2DC" w:tentative="1">
      <w:start w:val="1"/>
      <w:numFmt w:val="bullet"/>
      <w:lvlText w:val=""/>
      <w:lvlJc w:val="left"/>
      <w:pPr>
        <w:ind w:left="5908" w:hanging="360"/>
      </w:pPr>
      <w:rPr>
        <w:rFonts w:ascii="Symbol" w:hAnsi="Symbol" w:hint="default"/>
      </w:rPr>
    </w:lvl>
    <w:lvl w:ilvl="4" w:tplc="E508EC7E" w:tentative="1">
      <w:start w:val="1"/>
      <w:numFmt w:val="bullet"/>
      <w:lvlText w:val="o"/>
      <w:lvlJc w:val="left"/>
      <w:pPr>
        <w:ind w:left="6628" w:hanging="360"/>
      </w:pPr>
      <w:rPr>
        <w:rFonts w:ascii="Courier New" w:hAnsi="Courier New" w:cs="Courier New" w:hint="default"/>
      </w:rPr>
    </w:lvl>
    <w:lvl w:ilvl="5" w:tplc="4D74E34A" w:tentative="1">
      <w:start w:val="1"/>
      <w:numFmt w:val="bullet"/>
      <w:lvlText w:val=""/>
      <w:lvlJc w:val="left"/>
      <w:pPr>
        <w:ind w:left="7348" w:hanging="360"/>
      </w:pPr>
      <w:rPr>
        <w:rFonts w:ascii="Wingdings" w:hAnsi="Wingdings" w:hint="default"/>
      </w:rPr>
    </w:lvl>
    <w:lvl w:ilvl="6" w:tplc="3D10FD64" w:tentative="1">
      <w:start w:val="1"/>
      <w:numFmt w:val="bullet"/>
      <w:lvlText w:val=""/>
      <w:lvlJc w:val="left"/>
      <w:pPr>
        <w:ind w:left="8068" w:hanging="360"/>
      </w:pPr>
      <w:rPr>
        <w:rFonts w:ascii="Symbol" w:hAnsi="Symbol" w:hint="default"/>
      </w:rPr>
    </w:lvl>
    <w:lvl w:ilvl="7" w:tplc="A10E3692" w:tentative="1">
      <w:start w:val="1"/>
      <w:numFmt w:val="bullet"/>
      <w:lvlText w:val="o"/>
      <w:lvlJc w:val="left"/>
      <w:pPr>
        <w:ind w:left="8788" w:hanging="360"/>
      </w:pPr>
      <w:rPr>
        <w:rFonts w:ascii="Courier New" w:hAnsi="Courier New" w:cs="Courier New" w:hint="default"/>
      </w:rPr>
    </w:lvl>
    <w:lvl w:ilvl="8" w:tplc="D576B99C"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0C0812D6">
      <w:start w:val="1"/>
      <w:numFmt w:val="bullet"/>
      <w:pStyle w:val="BulletList1"/>
      <w:lvlText w:val="·"/>
      <w:lvlJc w:val="left"/>
      <w:pPr>
        <w:tabs>
          <w:tab w:val="num" w:pos="360"/>
        </w:tabs>
        <w:ind w:left="360" w:hanging="360"/>
      </w:pPr>
      <w:rPr>
        <w:rFonts w:ascii="Symbol" w:hAnsi="Symbol" w:hint="default"/>
        <w:color w:val="000000"/>
      </w:rPr>
    </w:lvl>
    <w:lvl w:ilvl="1" w:tplc="0E0663AA" w:tentative="1">
      <w:start w:val="1"/>
      <w:numFmt w:val="bullet"/>
      <w:lvlText w:val="·"/>
      <w:lvlJc w:val="left"/>
      <w:pPr>
        <w:tabs>
          <w:tab w:val="num" w:pos="1440"/>
        </w:tabs>
        <w:ind w:left="1440" w:hanging="360"/>
      </w:pPr>
      <w:rPr>
        <w:rFonts w:ascii="Symbol" w:hAnsi="Symbol" w:hint="default"/>
      </w:rPr>
    </w:lvl>
    <w:lvl w:ilvl="2" w:tplc="CFE63AA8" w:tentative="1">
      <w:start w:val="1"/>
      <w:numFmt w:val="bullet"/>
      <w:lvlText w:val="·"/>
      <w:lvlJc w:val="left"/>
      <w:pPr>
        <w:tabs>
          <w:tab w:val="num" w:pos="2160"/>
        </w:tabs>
        <w:ind w:left="2160" w:hanging="360"/>
      </w:pPr>
      <w:rPr>
        <w:rFonts w:ascii="Symbol" w:hAnsi="Symbol" w:hint="default"/>
      </w:rPr>
    </w:lvl>
    <w:lvl w:ilvl="3" w:tplc="C66E1858" w:tentative="1">
      <w:start w:val="1"/>
      <w:numFmt w:val="bullet"/>
      <w:lvlText w:val="·"/>
      <w:lvlJc w:val="left"/>
      <w:pPr>
        <w:tabs>
          <w:tab w:val="num" w:pos="2880"/>
        </w:tabs>
        <w:ind w:left="2880" w:hanging="360"/>
      </w:pPr>
      <w:rPr>
        <w:rFonts w:ascii="Symbol" w:hAnsi="Symbol" w:hint="default"/>
      </w:rPr>
    </w:lvl>
    <w:lvl w:ilvl="4" w:tplc="7084146A" w:tentative="1">
      <w:start w:val="1"/>
      <w:numFmt w:val="bullet"/>
      <w:lvlText w:val="o"/>
      <w:lvlJc w:val="left"/>
      <w:pPr>
        <w:tabs>
          <w:tab w:val="num" w:pos="3600"/>
        </w:tabs>
        <w:ind w:left="3600" w:hanging="360"/>
      </w:pPr>
      <w:rPr>
        <w:rFonts w:ascii="Courier New" w:hAnsi="Courier New" w:hint="default"/>
      </w:rPr>
    </w:lvl>
    <w:lvl w:ilvl="5" w:tplc="83783B9E" w:tentative="1">
      <w:start w:val="1"/>
      <w:numFmt w:val="bullet"/>
      <w:lvlText w:val="§"/>
      <w:lvlJc w:val="left"/>
      <w:pPr>
        <w:tabs>
          <w:tab w:val="num" w:pos="4320"/>
        </w:tabs>
        <w:ind w:left="4320" w:hanging="360"/>
      </w:pPr>
      <w:rPr>
        <w:rFonts w:ascii="Wingdings" w:hAnsi="Wingdings" w:hint="default"/>
      </w:rPr>
    </w:lvl>
    <w:lvl w:ilvl="6" w:tplc="69A8E43E" w:tentative="1">
      <w:start w:val="1"/>
      <w:numFmt w:val="bullet"/>
      <w:lvlText w:val="·"/>
      <w:lvlJc w:val="left"/>
      <w:pPr>
        <w:tabs>
          <w:tab w:val="num" w:pos="5040"/>
        </w:tabs>
        <w:ind w:left="5040" w:hanging="360"/>
      </w:pPr>
      <w:rPr>
        <w:rFonts w:ascii="Symbol" w:hAnsi="Symbol" w:hint="default"/>
      </w:rPr>
    </w:lvl>
    <w:lvl w:ilvl="7" w:tplc="DFE85CE0" w:tentative="1">
      <w:start w:val="1"/>
      <w:numFmt w:val="bullet"/>
      <w:lvlText w:val="o"/>
      <w:lvlJc w:val="left"/>
      <w:pPr>
        <w:tabs>
          <w:tab w:val="num" w:pos="5760"/>
        </w:tabs>
        <w:ind w:left="5760" w:hanging="360"/>
      </w:pPr>
      <w:rPr>
        <w:rFonts w:ascii="Courier New" w:hAnsi="Courier New" w:hint="default"/>
      </w:rPr>
    </w:lvl>
    <w:lvl w:ilvl="8" w:tplc="96D4EF0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703E9E5A">
      <w:start w:val="1"/>
      <w:numFmt w:val="decimal"/>
      <w:lvlText w:val="%1."/>
      <w:lvlJc w:val="left"/>
      <w:pPr>
        <w:ind w:left="1440" w:hanging="360"/>
      </w:pPr>
      <w:rPr>
        <w:color w:val="000000"/>
      </w:rPr>
    </w:lvl>
    <w:lvl w:ilvl="1" w:tplc="89506982" w:tentative="1">
      <w:start w:val="1"/>
      <w:numFmt w:val="lowerLetter"/>
      <w:lvlText w:val="%2."/>
      <w:lvlJc w:val="left"/>
      <w:pPr>
        <w:ind w:left="2160" w:hanging="360"/>
      </w:pPr>
    </w:lvl>
    <w:lvl w:ilvl="2" w:tplc="1BA4EA44" w:tentative="1">
      <w:start w:val="1"/>
      <w:numFmt w:val="lowerRoman"/>
      <w:lvlText w:val="%3."/>
      <w:lvlJc w:val="right"/>
      <w:pPr>
        <w:ind w:left="2880" w:hanging="180"/>
      </w:pPr>
    </w:lvl>
    <w:lvl w:ilvl="3" w:tplc="BEE048CC" w:tentative="1">
      <w:start w:val="1"/>
      <w:numFmt w:val="decimal"/>
      <w:lvlText w:val="%4."/>
      <w:lvlJc w:val="left"/>
      <w:pPr>
        <w:ind w:left="3600" w:hanging="360"/>
      </w:pPr>
    </w:lvl>
    <w:lvl w:ilvl="4" w:tplc="23E8E078" w:tentative="1">
      <w:start w:val="1"/>
      <w:numFmt w:val="lowerLetter"/>
      <w:lvlText w:val="%5."/>
      <w:lvlJc w:val="left"/>
      <w:pPr>
        <w:ind w:left="4320" w:hanging="360"/>
      </w:pPr>
    </w:lvl>
    <w:lvl w:ilvl="5" w:tplc="F2EE4570" w:tentative="1">
      <w:start w:val="1"/>
      <w:numFmt w:val="lowerRoman"/>
      <w:lvlText w:val="%6."/>
      <w:lvlJc w:val="right"/>
      <w:pPr>
        <w:ind w:left="5040" w:hanging="180"/>
      </w:pPr>
    </w:lvl>
    <w:lvl w:ilvl="6" w:tplc="3512688E" w:tentative="1">
      <w:start w:val="1"/>
      <w:numFmt w:val="decimal"/>
      <w:lvlText w:val="%7."/>
      <w:lvlJc w:val="left"/>
      <w:pPr>
        <w:ind w:left="5760" w:hanging="360"/>
      </w:pPr>
    </w:lvl>
    <w:lvl w:ilvl="7" w:tplc="7F10E5CA" w:tentative="1">
      <w:start w:val="1"/>
      <w:numFmt w:val="lowerLetter"/>
      <w:lvlText w:val="%8."/>
      <w:lvlJc w:val="left"/>
      <w:pPr>
        <w:ind w:left="6480" w:hanging="360"/>
      </w:pPr>
    </w:lvl>
    <w:lvl w:ilvl="8" w:tplc="34F02D56"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FC7840FE">
      <w:start w:val="1"/>
      <w:numFmt w:val="bullet"/>
      <w:pStyle w:val="BulletList3"/>
      <w:lvlText w:val=""/>
      <w:lvlJc w:val="left"/>
      <w:pPr>
        <w:tabs>
          <w:tab w:val="num" w:pos="1945"/>
        </w:tabs>
        <w:ind w:left="1945" w:hanging="357"/>
      </w:pPr>
      <w:rPr>
        <w:rFonts w:ascii="Symbol" w:hAnsi="Symbol" w:hint="default"/>
        <w:color w:val="000000"/>
      </w:rPr>
    </w:lvl>
    <w:lvl w:ilvl="1" w:tplc="DB70ED7E" w:tentative="1">
      <w:start w:val="1"/>
      <w:numFmt w:val="bullet"/>
      <w:lvlText w:val="o"/>
      <w:lvlJc w:val="left"/>
      <w:pPr>
        <w:tabs>
          <w:tab w:val="num" w:pos="1440"/>
        </w:tabs>
        <w:ind w:left="1440" w:hanging="360"/>
      </w:pPr>
      <w:rPr>
        <w:rFonts w:ascii="Courier New" w:hAnsi="Courier New" w:cs="Courier New" w:hint="default"/>
      </w:rPr>
    </w:lvl>
    <w:lvl w:ilvl="2" w:tplc="965CCB38" w:tentative="1">
      <w:start w:val="1"/>
      <w:numFmt w:val="bullet"/>
      <w:lvlText w:val=""/>
      <w:lvlJc w:val="left"/>
      <w:pPr>
        <w:tabs>
          <w:tab w:val="num" w:pos="2160"/>
        </w:tabs>
        <w:ind w:left="2160" w:hanging="360"/>
      </w:pPr>
      <w:rPr>
        <w:rFonts w:ascii="Wingdings" w:hAnsi="Wingdings" w:hint="default"/>
      </w:rPr>
    </w:lvl>
    <w:lvl w:ilvl="3" w:tplc="B470B2C2" w:tentative="1">
      <w:start w:val="1"/>
      <w:numFmt w:val="bullet"/>
      <w:lvlText w:val=""/>
      <w:lvlJc w:val="left"/>
      <w:pPr>
        <w:tabs>
          <w:tab w:val="num" w:pos="2880"/>
        </w:tabs>
        <w:ind w:left="2880" w:hanging="360"/>
      </w:pPr>
      <w:rPr>
        <w:rFonts w:ascii="Symbol" w:hAnsi="Symbol" w:hint="default"/>
      </w:rPr>
    </w:lvl>
    <w:lvl w:ilvl="4" w:tplc="541E5632" w:tentative="1">
      <w:start w:val="1"/>
      <w:numFmt w:val="bullet"/>
      <w:lvlText w:val="o"/>
      <w:lvlJc w:val="left"/>
      <w:pPr>
        <w:tabs>
          <w:tab w:val="num" w:pos="3600"/>
        </w:tabs>
        <w:ind w:left="3600" w:hanging="360"/>
      </w:pPr>
      <w:rPr>
        <w:rFonts w:ascii="Courier New" w:hAnsi="Courier New" w:cs="Courier New" w:hint="default"/>
      </w:rPr>
    </w:lvl>
    <w:lvl w:ilvl="5" w:tplc="2E12AFBE" w:tentative="1">
      <w:start w:val="1"/>
      <w:numFmt w:val="bullet"/>
      <w:lvlText w:val=""/>
      <w:lvlJc w:val="left"/>
      <w:pPr>
        <w:tabs>
          <w:tab w:val="num" w:pos="4320"/>
        </w:tabs>
        <w:ind w:left="4320" w:hanging="360"/>
      </w:pPr>
      <w:rPr>
        <w:rFonts w:ascii="Wingdings" w:hAnsi="Wingdings" w:hint="default"/>
      </w:rPr>
    </w:lvl>
    <w:lvl w:ilvl="6" w:tplc="AA60996A" w:tentative="1">
      <w:start w:val="1"/>
      <w:numFmt w:val="bullet"/>
      <w:lvlText w:val=""/>
      <w:lvlJc w:val="left"/>
      <w:pPr>
        <w:tabs>
          <w:tab w:val="num" w:pos="5040"/>
        </w:tabs>
        <w:ind w:left="5040" w:hanging="360"/>
      </w:pPr>
      <w:rPr>
        <w:rFonts w:ascii="Symbol" w:hAnsi="Symbol" w:hint="default"/>
      </w:rPr>
    </w:lvl>
    <w:lvl w:ilvl="7" w:tplc="F2C88452" w:tentative="1">
      <w:start w:val="1"/>
      <w:numFmt w:val="bullet"/>
      <w:lvlText w:val="o"/>
      <w:lvlJc w:val="left"/>
      <w:pPr>
        <w:tabs>
          <w:tab w:val="num" w:pos="5760"/>
        </w:tabs>
        <w:ind w:left="5760" w:hanging="360"/>
      </w:pPr>
      <w:rPr>
        <w:rFonts w:ascii="Courier New" w:hAnsi="Courier New" w:cs="Courier New" w:hint="default"/>
      </w:rPr>
    </w:lvl>
    <w:lvl w:ilvl="8" w:tplc="DBE2F176" w:tentative="1">
      <w:start w:val="1"/>
      <w:numFmt w:val="bullet"/>
      <w:lvlText w:val=""/>
      <w:lvlJc w:val="left"/>
      <w:pPr>
        <w:tabs>
          <w:tab w:val="num" w:pos="6480"/>
        </w:tabs>
        <w:ind w:left="6480" w:hanging="360"/>
      </w:pPr>
      <w:rPr>
        <w:rFonts w:ascii="Wingdings" w:hAnsi="Wingdings" w:hint="default"/>
      </w:rPr>
    </w:lvl>
  </w:abstractNum>
  <w:num w:numId="1" w16cid:durableId="794983348">
    <w:abstractNumId w:val="36"/>
  </w:num>
  <w:num w:numId="2" w16cid:durableId="1704088320">
    <w:abstractNumId w:val="37"/>
  </w:num>
  <w:num w:numId="3" w16cid:durableId="1363290796">
    <w:abstractNumId w:val="22"/>
  </w:num>
  <w:num w:numId="4" w16cid:durableId="1640988236">
    <w:abstractNumId w:val="42"/>
  </w:num>
  <w:num w:numId="5" w16cid:durableId="1874733963">
    <w:abstractNumId w:val="39"/>
  </w:num>
  <w:num w:numId="6" w16cid:durableId="1141582772">
    <w:abstractNumId w:val="16"/>
  </w:num>
  <w:num w:numId="7" w16cid:durableId="1195775929">
    <w:abstractNumId w:val="24"/>
  </w:num>
  <w:num w:numId="8" w16cid:durableId="1055351226">
    <w:abstractNumId w:val="23"/>
  </w:num>
  <w:num w:numId="9" w16cid:durableId="1230654892">
    <w:abstractNumId w:val="20"/>
  </w:num>
  <w:num w:numId="10" w16cid:durableId="1823158503">
    <w:abstractNumId w:val="32"/>
  </w:num>
  <w:num w:numId="11" w16cid:durableId="1384135900">
    <w:abstractNumId w:val="19"/>
  </w:num>
  <w:num w:numId="12" w16cid:durableId="485241525">
    <w:abstractNumId w:val="31"/>
  </w:num>
  <w:num w:numId="13" w16cid:durableId="739450851">
    <w:abstractNumId w:val="34"/>
  </w:num>
  <w:num w:numId="14" w16cid:durableId="2028217011">
    <w:abstractNumId w:val="25"/>
  </w:num>
  <w:num w:numId="15" w16cid:durableId="545872097">
    <w:abstractNumId w:val="30"/>
  </w:num>
  <w:num w:numId="16" w16cid:durableId="951866432">
    <w:abstractNumId w:val="28"/>
  </w:num>
  <w:num w:numId="17" w16cid:durableId="1227565036">
    <w:abstractNumId w:val="29"/>
  </w:num>
  <w:num w:numId="18" w16cid:durableId="170340886">
    <w:abstractNumId w:val="27"/>
  </w:num>
  <w:num w:numId="19" w16cid:durableId="420419378">
    <w:abstractNumId w:val="21"/>
  </w:num>
  <w:num w:numId="20" w16cid:durableId="1648239990">
    <w:abstractNumId w:val="35"/>
  </w:num>
  <w:num w:numId="21" w16cid:durableId="1906526189">
    <w:abstractNumId w:val="11"/>
  </w:num>
  <w:num w:numId="22" w16cid:durableId="1675379300">
    <w:abstractNumId w:val="14"/>
  </w:num>
  <w:num w:numId="23" w16cid:durableId="7293773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1663281">
    <w:abstractNumId w:val="38"/>
  </w:num>
  <w:num w:numId="25" w16cid:durableId="1737705565">
    <w:abstractNumId w:val="40"/>
  </w:num>
  <w:num w:numId="26" w16cid:durableId="1980917461">
    <w:abstractNumId w:val="15"/>
  </w:num>
  <w:num w:numId="27" w16cid:durableId="1696884771">
    <w:abstractNumId w:val="18"/>
  </w:num>
  <w:num w:numId="28" w16cid:durableId="133110844">
    <w:abstractNumId w:val="33"/>
  </w:num>
  <w:num w:numId="29" w16cid:durableId="795953039">
    <w:abstractNumId w:val="9"/>
  </w:num>
  <w:num w:numId="30" w16cid:durableId="711734546">
    <w:abstractNumId w:val="7"/>
  </w:num>
  <w:num w:numId="31" w16cid:durableId="1713311949">
    <w:abstractNumId w:val="6"/>
  </w:num>
  <w:num w:numId="32" w16cid:durableId="409161014">
    <w:abstractNumId w:val="5"/>
  </w:num>
  <w:num w:numId="33" w16cid:durableId="311831952">
    <w:abstractNumId w:val="4"/>
  </w:num>
  <w:num w:numId="34" w16cid:durableId="660279728">
    <w:abstractNumId w:val="8"/>
  </w:num>
  <w:num w:numId="35" w16cid:durableId="2096589233">
    <w:abstractNumId w:val="3"/>
  </w:num>
  <w:num w:numId="36" w16cid:durableId="2050958619">
    <w:abstractNumId w:val="2"/>
  </w:num>
  <w:num w:numId="37" w16cid:durableId="1292783333">
    <w:abstractNumId w:val="1"/>
  </w:num>
  <w:num w:numId="38" w16cid:durableId="2102142820">
    <w:abstractNumId w:val="0"/>
  </w:num>
  <w:num w:numId="39" w16cid:durableId="13537963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68648839">
    <w:abstractNumId w:val="13"/>
  </w:num>
  <w:num w:numId="41" w16cid:durableId="864750059">
    <w:abstractNumId w:val="10"/>
  </w:num>
  <w:num w:numId="42" w16cid:durableId="1669676458">
    <w:abstractNumId w:val="41"/>
  </w:num>
  <w:num w:numId="43" w16cid:durableId="1795710217">
    <w:abstractNumId w:val="12"/>
  </w:num>
  <w:num w:numId="44" w16cid:durableId="1171606649">
    <w:abstractNumId w:val="17"/>
  </w:num>
  <w:num w:numId="45" w16cid:durableId="19000052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omon Oshinubi">
    <w15:presenceInfo w15:providerId="AD" w15:userId="S::solomon.oshinubi@digitaluk.co.uk::fc56622b-6afa-4546-9acb-d6a8581e72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7060ECDF-C759-466F-8D48-4416FA974811}"/>
  </w:docVars>
  <w:rsids>
    <w:rsidRoot w:val="00632DAE"/>
    <w:rsid w:val="00354B31"/>
    <w:rsid w:val="00632DAE"/>
    <w:rsid w:val="008B209A"/>
    <w:rsid w:val="00A654F6"/>
    <w:rsid w:val="00C64D4C"/>
    <w:rsid w:val="00D03AE0"/>
    <w:rsid w:val="00E9417F"/>
    <w:rsid w:val="00F943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EA"/>
  <w15:docId w15:val="{2D143898-064F-4ABD-A30A-B1434ECA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AE0"/>
    <w:pPr>
      <w:spacing w:after="160" w:line="278" w:lineRule="auto"/>
    </w:pPr>
    <w:rPr>
      <w:rFonts w:eastAsiaTheme="minorHAnsi"/>
      <w:kern w:val="2"/>
      <w:sz w:val="24"/>
      <w:szCs w:val="24"/>
      <w:lang w:eastAsia="en-US"/>
      <w14:ligatures w14:val="standardContextual"/>
    </w:rPr>
  </w:style>
  <w:style w:type="paragraph" w:styleId="Heading1">
    <w:name w:val="heading 1"/>
    <w:basedOn w:val="Normal"/>
    <w:next w:val="Normal"/>
    <w:link w:val="Heading1Char"/>
    <w:uiPriority w:val="9"/>
    <w:qFormat/>
    <w:rsid w:val="00904B76"/>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904B76"/>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904B76"/>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904B76"/>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904B76"/>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04B76"/>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904B76"/>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904B76"/>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04B76"/>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D03A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3AE0"/>
  </w:style>
  <w:style w:type="paragraph" w:customStyle="1" w:styleId="Abstract">
    <w:name w:val="Abstract"/>
    <w:link w:val="AbstractChar"/>
    <w:rsid w:val="00904B76"/>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904B76"/>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904B76"/>
    <w:pPr>
      <w:numPr>
        <w:numId w:val="11"/>
      </w:numPr>
      <w:spacing w:before="240" w:after="240"/>
    </w:pPr>
    <w:rPr>
      <w:b/>
    </w:rPr>
  </w:style>
  <w:style w:type="paragraph" w:customStyle="1" w:styleId="AuthoringGroup">
    <w:name w:val="Authoring Group"/>
    <w:link w:val="AuthoringGroupChar"/>
    <w:rsid w:val="00904B76"/>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904B76"/>
    <w:rPr>
      <w:rFonts w:ascii="Arial" w:eastAsia="Arial Unicode MS" w:hAnsi="Arial" w:cs="Arial"/>
      <w:color w:val="000000"/>
      <w:sz w:val="24"/>
      <w:lang w:val="en-US" w:eastAsia="en-US"/>
    </w:rPr>
  </w:style>
  <w:style w:type="paragraph" w:customStyle="1" w:styleId="Background">
    <w:name w:val="Background"/>
    <w:aliases w:val="(A) Background"/>
    <w:basedOn w:val="Normal"/>
    <w:rsid w:val="00904B76"/>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904B76"/>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904B76"/>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904B76"/>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904B76"/>
    <w:pPr>
      <w:keepNext/>
      <w:numPr>
        <w:numId w:val="23"/>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904B76"/>
    <w:rPr>
      <w:b w:val="0"/>
      <w:smallCaps/>
    </w:rPr>
  </w:style>
  <w:style w:type="paragraph" w:customStyle="1" w:styleId="ClosingPara">
    <w:name w:val="Closing Para"/>
    <w:basedOn w:val="Normal"/>
    <w:rsid w:val="00904B76"/>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904B76"/>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904B76"/>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904B76"/>
  </w:style>
  <w:style w:type="paragraph" w:customStyle="1" w:styleId="CoverSheetSubjectText">
    <w:name w:val="Cover Sheet Subject Text"/>
    <w:basedOn w:val="Normal"/>
    <w:rsid w:val="00904B76"/>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904B76"/>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904B76"/>
    <w:pPr>
      <w:numPr>
        <w:numId w:val="24"/>
      </w:numPr>
    </w:pPr>
  </w:style>
  <w:style w:type="paragraph" w:customStyle="1" w:styleId="DescriptiveHeading">
    <w:name w:val="DescriptiveHeading"/>
    <w:next w:val="Paragraph"/>
    <w:link w:val="DescriptiveHeadingChar"/>
    <w:rsid w:val="00904B76"/>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904B76"/>
    <w:rPr>
      <w:rFonts w:ascii="Arial" w:eastAsia="Arial Unicode MS" w:hAnsi="Arial" w:cs="Arial"/>
      <w:b/>
      <w:color w:val="000000"/>
      <w:lang w:val="en-US" w:eastAsia="en-US"/>
    </w:rPr>
  </w:style>
  <w:style w:type="paragraph" w:customStyle="1" w:styleId="DraftingnoteSection1Para">
    <w:name w:val="Draftingnote Section1 Para"/>
    <w:basedOn w:val="Normal"/>
    <w:rsid w:val="00904B76"/>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904B76"/>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904B76"/>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904B76"/>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904B76"/>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904B76"/>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904B76"/>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904B76"/>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904B76"/>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904B76"/>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904B76"/>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904B76"/>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904B76"/>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904B76"/>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904B76"/>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904B76"/>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904B76"/>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904B76"/>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904B76"/>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904B76"/>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904B76"/>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904B76"/>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904B76"/>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904B76"/>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904B76"/>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904B76"/>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904B76"/>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904B76"/>
    <w:rPr>
      <w:rFonts w:ascii="Arial" w:eastAsia="Arial Unicode MS" w:hAnsi="Arial" w:cs="Arial"/>
      <w:color w:val="000000"/>
      <w:sz w:val="24"/>
      <w:lang w:val="en-US" w:eastAsia="en-US"/>
    </w:rPr>
  </w:style>
  <w:style w:type="paragraph" w:customStyle="1" w:styleId="MaintenanceEditor">
    <w:name w:val="Maintenance Editor"/>
    <w:link w:val="MaintenanceEditorChar"/>
    <w:rsid w:val="00904B76"/>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904B76"/>
    <w:rPr>
      <w:rFonts w:ascii="Arial" w:eastAsia="Arial Unicode MS" w:hAnsi="Arial" w:cs="Arial"/>
      <w:color w:val="000000"/>
      <w:sz w:val="24"/>
      <w:lang w:val="en-US" w:eastAsia="en-US"/>
    </w:rPr>
  </w:style>
  <w:style w:type="paragraph" w:customStyle="1" w:styleId="ParaClause">
    <w:name w:val="Para Clause"/>
    <w:basedOn w:val="Normal"/>
    <w:rsid w:val="00904B76"/>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904B76"/>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904B76"/>
    <w:pPr>
      <w:numPr>
        <w:ilvl w:val="1"/>
        <w:numId w:val="23"/>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904B76"/>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904B76"/>
    <w:pPr>
      <w:numPr>
        <w:ilvl w:val="2"/>
        <w:numId w:val="23"/>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904B76"/>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904B76"/>
    <w:pPr>
      <w:numPr>
        <w:ilvl w:val="3"/>
        <w:numId w:val="23"/>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904B76"/>
    <w:pPr>
      <w:spacing w:after="240"/>
      <w:ind w:left="3028"/>
    </w:pPr>
  </w:style>
  <w:style w:type="paragraph" w:customStyle="1" w:styleId="Untitledsubclause4">
    <w:name w:val="Untitled subclause 4"/>
    <w:basedOn w:val="Normal"/>
    <w:rsid w:val="00904B76"/>
    <w:pPr>
      <w:numPr>
        <w:ilvl w:val="4"/>
        <w:numId w:val="23"/>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904B76"/>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904B76"/>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904B76"/>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904B76"/>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904B76"/>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904B76"/>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904B76"/>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904B76"/>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904B76"/>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904B76"/>
    <w:rPr>
      <w:rFonts w:ascii="Arial" w:eastAsia="Arial Unicode MS" w:hAnsi="Arial" w:cs="Arial"/>
      <w:b/>
      <w:bCs/>
      <w:color w:val="000000"/>
      <w:sz w:val="24"/>
      <w:lang w:val="en-US" w:eastAsia="en-US"/>
    </w:rPr>
  </w:style>
  <w:style w:type="paragraph" w:customStyle="1" w:styleId="ResourceType">
    <w:name w:val="Resource Type"/>
    <w:link w:val="ResourceTypeChar"/>
    <w:rsid w:val="00904B76"/>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904B76"/>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904B76"/>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904B76"/>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904B76"/>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904B76"/>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904B76"/>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904B76"/>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904B76"/>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904B76"/>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904B76"/>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904B76"/>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904B76"/>
    <w:rPr>
      <w:rFonts w:ascii="Arial" w:eastAsia="Arial Unicode MS" w:hAnsi="Arial" w:cs="Arial"/>
      <w:color w:val="000000"/>
      <w:sz w:val="24"/>
      <w:szCs w:val="24"/>
      <w:lang w:val="en-US" w:eastAsia="en-US"/>
    </w:rPr>
  </w:style>
  <w:style w:type="paragraph" w:styleId="Title">
    <w:name w:val="Title"/>
    <w:link w:val="TitleChar"/>
    <w:rsid w:val="00904B76"/>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904B76"/>
    <w:rPr>
      <w:rFonts w:ascii="Arial" w:eastAsia="Arial Unicode MS" w:hAnsi="Arial" w:cs="Arial"/>
      <w:color w:val="000000"/>
      <w:sz w:val="24"/>
      <w:lang w:val="en-US" w:eastAsia="en-US"/>
    </w:rPr>
  </w:style>
  <w:style w:type="paragraph" w:styleId="Footer">
    <w:name w:val="footer"/>
    <w:basedOn w:val="Normal"/>
    <w:link w:val="FooterChar"/>
    <w:rsid w:val="00904B76"/>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904B76"/>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904B76"/>
    <w:rPr>
      <w:i/>
      <w:color w:val="000000"/>
      <w:u w:val="single"/>
    </w:rPr>
  </w:style>
  <w:style w:type="paragraph" w:customStyle="1" w:styleId="Bullet4">
    <w:name w:val="Bullet4"/>
    <w:basedOn w:val="Normal"/>
    <w:rsid w:val="00904B76"/>
    <w:pPr>
      <w:numPr>
        <w:numId w:val="8"/>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904B76"/>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904B76"/>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904B76"/>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904B76"/>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904B76"/>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904B76"/>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904B76"/>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904B76"/>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904B76"/>
    <w:rPr>
      <w:color w:val="000000"/>
    </w:rPr>
  </w:style>
  <w:style w:type="character" w:styleId="PlaceholderText">
    <w:name w:val="Placeholder Text"/>
    <w:basedOn w:val="DefaultParagraphFont"/>
    <w:uiPriority w:val="99"/>
    <w:rsid w:val="00904B76"/>
    <w:rPr>
      <w:color w:val="000000"/>
    </w:rPr>
  </w:style>
  <w:style w:type="paragraph" w:styleId="BalloonText">
    <w:name w:val="Balloon Text"/>
    <w:basedOn w:val="Normal"/>
    <w:link w:val="BalloonTextChar"/>
    <w:uiPriority w:val="99"/>
    <w:semiHidden/>
    <w:unhideWhenUsed/>
    <w:rsid w:val="00904B76"/>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904B76"/>
    <w:rPr>
      <w:rFonts w:ascii="Tahoma" w:hAnsi="Tahoma" w:cs="Tahoma"/>
      <w:color w:val="000000"/>
      <w:sz w:val="16"/>
      <w:szCs w:val="16"/>
    </w:rPr>
  </w:style>
  <w:style w:type="paragraph" w:customStyle="1" w:styleId="PinPointRef">
    <w:name w:val="PinPoint Ref"/>
    <w:link w:val="PinPointRefChar"/>
    <w:qFormat/>
    <w:rsid w:val="00904B76"/>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904B76"/>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904B76"/>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904B76"/>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904B76"/>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904B76"/>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904B76"/>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904B76"/>
    <w:rPr>
      <w:rFonts w:ascii="Arial" w:eastAsia="Arial Unicode MS" w:hAnsi="Arial" w:cs="Arial"/>
      <w:color w:val="000000"/>
      <w:szCs w:val="24"/>
      <w:lang w:val="en-US" w:eastAsia="en-US"/>
    </w:rPr>
  </w:style>
  <w:style w:type="paragraph" w:customStyle="1" w:styleId="IntroDefault">
    <w:name w:val="Intro Default"/>
    <w:basedOn w:val="Paragraph"/>
    <w:qFormat/>
    <w:rsid w:val="00904B76"/>
  </w:style>
  <w:style w:type="paragraph" w:customStyle="1" w:styleId="IntroCustom">
    <w:name w:val="Intro Custom"/>
    <w:basedOn w:val="Paragraph"/>
    <w:qFormat/>
    <w:rsid w:val="00904B76"/>
  </w:style>
  <w:style w:type="paragraph" w:customStyle="1" w:styleId="PrecedentType">
    <w:name w:val="Precedent Type"/>
    <w:basedOn w:val="IgnoredSpacing"/>
    <w:qFormat/>
    <w:rsid w:val="00904B76"/>
  </w:style>
  <w:style w:type="paragraph" w:customStyle="1" w:styleId="Operative">
    <w:name w:val="Operative"/>
    <w:basedOn w:val="IgnoredSpacing"/>
    <w:qFormat/>
    <w:rsid w:val="00904B76"/>
    <w:rPr>
      <w:vanish/>
    </w:rPr>
  </w:style>
  <w:style w:type="paragraph" w:customStyle="1" w:styleId="SpeedreadBulletList1">
    <w:name w:val="Speedread Bullet List 1"/>
    <w:basedOn w:val="BulletList1"/>
    <w:qFormat/>
    <w:rsid w:val="00904B76"/>
  </w:style>
  <w:style w:type="paragraph" w:customStyle="1" w:styleId="PartiesTitle">
    <w:name w:val="Parties Title"/>
    <w:basedOn w:val="Paragraph"/>
    <w:qFormat/>
    <w:rsid w:val="00904B76"/>
    <w:rPr>
      <w:b/>
    </w:rPr>
  </w:style>
  <w:style w:type="table" w:styleId="TableGrid">
    <w:name w:val="Table Grid"/>
    <w:basedOn w:val="TableNormal"/>
    <w:rsid w:val="00904B76"/>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904B76"/>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904B76"/>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904B76"/>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904B76"/>
    <w:pPr>
      <w:shd w:val="clear" w:color="auto" w:fill="D9D9D9" w:themeFill="background1" w:themeFillShade="D9"/>
      <w:ind w:left="1077"/>
    </w:pPr>
  </w:style>
  <w:style w:type="paragraph" w:customStyle="1" w:styleId="TestimoniumContract">
    <w:name w:val="Testimonium Contract"/>
    <w:basedOn w:val="Paragraph"/>
    <w:qFormat/>
    <w:rsid w:val="00904B76"/>
  </w:style>
  <w:style w:type="paragraph" w:customStyle="1" w:styleId="TestimoniumDeed">
    <w:name w:val="Testimonium Deed"/>
    <w:basedOn w:val="Paragraph"/>
    <w:qFormat/>
    <w:rsid w:val="00904B76"/>
  </w:style>
  <w:style w:type="paragraph" w:customStyle="1" w:styleId="Titlesubclause2">
    <w:name w:val="Title subclause2"/>
    <w:basedOn w:val="Untitledsubclause2"/>
    <w:qFormat/>
    <w:rsid w:val="00904B76"/>
    <w:rPr>
      <w:b/>
    </w:rPr>
  </w:style>
  <w:style w:type="paragraph" w:customStyle="1" w:styleId="Titlesubclause3">
    <w:name w:val="Title subclause3"/>
    <w:basedOn w:val="Untitledsubclause3"/>
    <w:qFormat/>
    <w:rsid w:val="00904B76"/>
    <w:rPr>
      <w:b/>
    </w:rPr>
  </w:style>
  <w:style w:type="paragraph" w:customStyle="1" w:styleId="Titlesubclause4">
    <w:name w:val="Title subclause4"/>
    <w:basedOn w:val="Untitledsubclause4"/>
    <w:qFormat/>
    <w:rsid w:val="00904B76"/>
    <w:rPr>
      <w:b/>
    </w:rPr>
  </w:style>
  <w:style w:type="paragraph" w:customStyle="1" w:styleId="UntitledClause">
    <w:name w:val="Untitled Clause"/>
    <w:basedOn w:val="TitleClause"/>
    <w:qFormat/>
    <w:rsid w:val="00904B76"/>
    <w:pPr>
      <w:spacing w:before="120"/>
    </w:pPr>
    <w:rPr>
      <w:b w:val="0"/>
    </w:rPr>
  </w:style>
  <w:style w:type="paragraph" w:customStyle="1" w:styleId="Titlesubclause1">
    <w:name w:val="Title subclause1"/>
    <w:basedOn w:val="Untitledsubclause1"/>
    <w:qFormat/>
    <w:rsid w:val="00904B76"/>
    <w:pPr>
      <w:spacing w:before="120"/>
    </w:pPr>
    <w:rPr>
      <w:b/>
    </w:rPr>
  </w:style>
  <w:style w:type="paragraph" w:customStyle="1" w:styleId="Schedule">
    <w:name w:val="Schedule"/>
    <w:qFormat/>
    <w:rsid w:val="00904B76"/>
    <w:pPr>
      <w:numPr>
        <w:numId w:val="22"/>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904B76"/>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904B76"/>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904B76"/>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904B76"/>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904B7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04B76"/>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904B7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04B7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04B76"/>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904B76"/>
    <w:rPr>
      <w:b/>
    </w:rPr>
  </w:style>
  <w:style w:type="paragraph" w:customStyle="1" w:styleId="Part">
    <w:name w:val="Part"/>
    <w:basedOn w:val="Paragraph"/>
    <w:qFormat/>
    <w:rsid w:val="00904B76"/>
    <w:pPr>
      <w:numPr>
        <w:ilvl w:val="1"/>
        <w:numId w:val="22"/>
      </w:numPr>
      <w:spacing w:before="240" w:after="240"/>
      <w:jc w:val="left"/>
    </w:pPr>
    <w:rPr>
      <w:b/>
    </w:rPr>
  </w:style>
  <w:style w:type="paragraph" w:customStyle="1" w:styleId="AnnexTitle">
    <w:name w:val="Annex Title"/>
    <w:basedOn w:val="Paragraph"/>
    <w:next w:val="Paragraph"/>
    <w:qFormat/>
    <w:rsid w:val="00904B76"/>
    <w:pPr>
      <w:spacing w:before="240" w:after="240"/>
    </w:pPr>
    <w:rPr>
      <w:b/>
    </w:rPr>
  </w:style>
  <w:style w:type="paragraph" w:customStyle="1" w:styleId="PartTitle">
    <w:name w:val="Part Title"/>
    <w:basedOn w:val="Paragraph"/>
    <w:qFormat/>
    <w:rsid w:val="00904B76"/>
    <w:rPr>
      <w:b/>
    </w:rPr>
  </w:style>
  <w:style w:type="paragraph" w:customStyle="1" w:styleId="Testimonium">
    <w:name w:val="Testimonium"/>
    <w:basedOn w:val="Paragraph"/>
    <w:qFormat/>
    <w:rsid w:val="00904B76"/>
  </w:style>
  <w:style w:type="character" w:customStyle="1" w:styleId="apple-converted-space">
    <w:name w:val="apple-converted-space"/>
    <w:basedOn w:val="DefaultParagraphFont"/>
    <w:rsid w:val="00904B76"/>
    <w:rPr>
      <w:color w:val="000000"/>
    </w:rPr>
  </w:style>
  <w:style w:type="character" w:styleId="Emphasis">
    <w:name w:val="Emphasis"/>
    <w:basedOn w:val="DefaultParagraphFont"/>
    <w:uiPriority w:val="20"/>
    <w:qFormat/>
    <w:rsid w:val="00904B76"/>
    <w:rPr>
      <w:i/>
      <w:iCs/>
      <w:color w:val="000000"/>
    </w:rPr>
  </w:style>
  <w:style w:type="paragraph" w:customStyle="1" w:styleId="NoNumTitle-Clause">
    <w:name w:val="No Num Title - Clause"/>
    <w:basedOn w:val="TitleClause"/>
    <w:qFormat/>
    <w:rsid w:val="00904B76"/>
    <w:pPr>
      <w:numPr>
        <w:numId w:val="0"/>
      </w:numPr>
      <w:ind w:left="720"/>
    </w:pPr>
  </w:style>
  <w:style w:type="paragraph" w:customStyle="1" w:styleId="NoNumTitlesubclause1">
    <w:name w:val="No Num Title subclause1"/>
    <w:basedOn w:val="Titlesubclause1"/>
    <w:qFormat/>
    <w:rsid w:val="00904B76"/>
    <w:pPr>
      <w:numPr>
        <w:ilvl w:val="0"/>
        <w:numId w:val="0"/>
      </w:numPr>
      <w:ind w:left="720"/>
    </w:pPr>
  </w:style>
  <w:style w:type="paragraph" w:customStyle="1" w:styleId="AddressLine">
    <w:name w:val="Address Line"/>
    <w:basedOn w:val="Paragraph"/>
    <w:qFormat/>
    <w:rsid w:val="00904B76"/>
  </w:style>
  <w:style w:type="paragraph" w:styleId="Date">
    <w:name w:val="Date"/>
    <w:basedOn w:val="Paragraph"/>
    <w:qFormat/>
    <w:rsid w:val="00904B76"/>
  </w:style>
  <w:style w:type="paragraph" w:customStyle="1" w:styleId="SalutationPara">
    <w:name w:val="Salutation Para"/>
    <w:basedOn w:val="Paragraph"/>
    <w:next w:val="Paragraph"/>
    <w:qFormat/>
    <w:rsid w:val="00904B76"/>
    <w:pPr>
      <w:spacing w:before="240"/>
    </w:pPr>
  </w:style>
  <w:style w:type="character" w:styleId="FollowedHyperlink">
    <w:name w:val="FollowedHyperlink"/>
    <w:basedOn w:val="DefaultParagraphFont"/>
    <w:uiPriority w:val="99"/>
    <w:semiHidden/>
    <w:unhideWhenUsed/>
    <w:rsid w:val="00904B76"/>
    <w:rPr>
      <w:i/>
      <w:color w:val="000000"/>
      <w:u w:val="single"/>
    </w:rPr>
  </w:style>
  <w:style w:type="character" w:customStyle="1" w:styleId="DefTerm">
    <w:name w:val="DefTerm"/>
    <w:basedOn w:val="DefaultParagraphFont"/>
    <w:uiPriority w:val="1"/>
    <w:qFormat/>
    <w:rsid w:val="00904B76"/>
    <w:rPr>
      <w:b/>
      <w:color w:val="000000"/>
    </w:rPr>
  </w:style>
  <w:style w:type="table" w:customStyle="1" w:styleId="ShadedTable">
    <w:name w:val="Shaded Table"/>
    <w:basedOn w:val="TableNormal"/>
    <w:uiPriority w:val="99"/>
    <w:rsid w:val="00904B76"/>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904B76"/>
    <w:rPr>
      <w:i/>
    </w:rPr>
  </w:style>
  <w:style w:type="paragraph" w:customStyle="1" w:styleId="LetterTitle">
    <w:name w:val="Letter Title"/>
    <w:basedOn w:val="Paragraph"/>
    <w:qFormat/>
    <w:rsid w:val="00904B76"/>
    <w:rPr>
      <w:b/>
    </w:rPr>
  </w:style>
  <w:style w:type="paragraph" w:customStyle="1" w:styleId="LongQuestionPara">
    <w:name w:val="Long Question Para"/>
    <w:basedOn w:val="Paragraph"/>
    <w:link w:val="LongQuestionParaChar"/>
    <w:rsid w:val="00904B76"/>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904B76"/>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904B76"/>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904B76"/>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904B76"/>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904B76"/>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904B76"/>
    <w:pPr>
      <w:jc w:val="center"/>
    </w:pPr>
    <w:rPr>
      <w:sz w:val="28"/>
    </w:rPr>
  </w:style>
  <w:style w:type="paragraph" w:customStyle="1" w:styleId="Title-Clause">
    <w:name w:val="Title - Clause"/>
    <w:aliases w:val="BIWS Heading 1"/>
    <w:basedOn w:val="Normal"/>
    <w:rsid w:val="00904B76"/>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904B76"/>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904B76"/>
    <w:pPr>
      <w:spacing w:before="120"/>
    </w:pPr>
    <w:rPr>
      <w:b w:val="0"/>
    </w:rPr>
  </w:style>
  <w:style w:type="paragraph" w:customStyle="1" w:styleId="CoversheetParagraph">
    <w:name w:val="Coversheet Paragraph"/>
    <w:basedOn w:val="Normal"/>
    <w:autoRedefine/>
    <w:rsid w:val="00904B76"/>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904B76"/>
    <w:rPr>
      <w:smallCaps w:val="0"/>
      <w:sz w:val="22"/>
    </w:rPr>
  </w:style>
  <w:style w:type="paragraph" w:customStyle="1" w:styleId="CoversheetStaticText">
    <w:name w:val="Coversheet Static Text"/>
    <w:basedOn w:val="CoversheetIntro"/>
    <w:qFormat/>
    <w:rsid w:val="00904B76"/>
    <w:rPr>
      <w:b w:val="0"/>
    </w:rPr>
  </w:style>
  <w:style w:type="paragraph" w:customStyle="1" w:styleId="CoversheetParty">
    <w:name w:val="Coversheet Party"/>
    <w:basedOn w:val="CoversheetIntro"/>
    <w:qFormat/>
    <w:rsid w:val="00904B76"/>
  </w:style>
  <w:style w:type="paragraph" w:customStyle="1" w:styleId="NoNumUntitledClause">
    <w:name w:val="No Num Untitled Clause"/>
    <w:basedOn w:val="UntitledClause"/>
    <w:qFormat/>
    <w:rsid w:val="00904B76"/>
    <w:pPr>
      <w:numPr>
        <w:numId w:val="0"/>
      </w:numPr>
      <w:ind w:left="720"/>
    </w:pPr>
  </w:style>
  <w:style w:type="paragraph" w:customStyle="1" w:styleId="BackgroundSubclause1">
    <w:name w:val="Background Subclause1"/>
    <w:basedOn w:val="Background"/>
    <w:qFormat/>
    <w:rsid w:val="00904B76"/>
    <w:pPr>
      <w:numPr>
        <w:ilvl w:val="1"/>
      </w:numPr>
    </w:pPr>
  </w:style>
  <w:style w:type="paragraph" w:customStyle="1" w:styleId="BackgroundSubclause2">
    <w:name w:val="Background Subclause2"/>
    <w:basedOn w:val="Background"/>
    <w:qFormat/>
    <w:rsid w:val="00904B76"/>
    <w:pPr>
      <w:numPr>
        <w:ilvl w:val="3"/>
      </w:numPr>
    </w:pPr>
  </w:style>
  <w:style w:type="paragraph" w:customStyle="1" w:styleId="HeadingLevel2CQA">
    <w:name w:val="Heading Level 2 CQA"/>
    <w:basedOn w:val="HeadingLevel2"/>
    <w:qFormat/>
    <w:rsid w:val="00904B76"/>
  </w:style>
  <w:style w:type="paragraph" w:customStyle="1" w:styleId="ClauseBullet1">
    <w:name w:val="Clause Bullet 1"/>
    <w:basedOn w:val="ParaClause"/>
    <w:qFormat/>
    <w:rsid w:val="00904B76"/>
    <w:pPr>
      <w:numPr>
        <w:numId w:val="13"/>
      </w:numPr>
      <w:ind w:left="1077" w:hanging="357"/>
      <w:outlineLvl w:val="0"/>
    </w:pPr>
  </w:style>
  <w:style w:type="paragraph" w:customStyle="1" w:styleId="ClauseBullet2">
    <w:name w:val="Clause Bullet 2"/>
    <w:basedOn w:val="ParaClause"/>
    <w:qFormat/>
    <w:rsid w:val="00904B76"/>
    <w:pPr>
      <w:numPr>
        <w:numId w:val="14"/>
      </w:numPr>
      <w:ind w:left="1434" w:hanging="357"/>
      <w:outlineLvl w:val="1"/>
    </w:pPr>
  </w:style>
  <w:style w:type="paragraph" w:customStyle="1" w:styleId="subclause1Bullet1">
    <w:name w:val="subclause 1 Bullet 1"/>
    <w:basedOn w:val="Parasubclause1"/>
    <w:qFormat/>
    <w:rsid w:val="00904B76"/>
    <w:pPr>
      <w:numPr>
        <w:numId w:val="15"/>
      </w:numPr>
      <w:ind w:left="1077" w:hanging="357"/>
    </w:pPr>
  </w:style>
  <w:style w:type="paragraph" w:customStyle="1" w:styleId="subclause2Bullet1">
    <w:name w:val="subclause 2 Bullet 1"/>
    <w:basedOn w:val="Parasubclause2"/>
    <w:qFormat/>
    <w:rsid w:val="00904B76"/>
    <w:pPr>
      <w:numPr>
        <w:numId w:val="17"/>
      </w:numPr>
      <w:ind w:left="1434" w:hanging="357"/>
    </w:pPr>
  </w:style>
  <w:style w:type="paragraph" w:customStyle="1" w:styleId="subclause3Bullet1">
    <w:name w:val="subclause 3 Bullet 1"/>
    <w:basedOn w:val="Parasubclause3"/>
    <w:qFormat/>
    <w:rsid w:val="00904B76"/>
    <w:pPr>
      <w:numPr>
        <w:numId w:val="16"/>
      </w:numPr>
      <w:ind w:left="2273" w:hanging="357"/>
    </w:pPr>
  </w:style>
  <w:style w:type="paragraph" w:customStyle="1" w:styleId="subclause1Bullet2">
    <w:name w:val="subclause 1 Bullet 2"/>
    <w:basedOn w:val="Parasubclause1"/>
    <w:qFormat/>
    <w:rsid w:val="00904B76"/>
    <w:pPr>
      <w:numPr>
        <w:numId w:val="18"/>
      </w:numPr>
      <w:ind w:left="1434" w:hanging="357"/>
    </w:pPr>
  </w:style>
  <w:style w:type="paragraph" w:customStyle="1" w:styleId="subclause2Bullet2">
    <w:name w:val="subclause 2 Bullet 2"/>
    <w:basedOn w:val="Parasubclause2"/>
    <w:qFormat/>
    <w:rsid w:val="00904B76"/>
    <w:pPr>
      <w:numPr>
        <w:numId w:val="19"/>
      </w:numPr>
      <w:ind w:left="2273" w:hanging="357"/>
    </w:pPr>
  </w:style>
  <w:style w:type="paragraph" w:customStyle="1" w:styleId="subclause3Bullet2">
    <w:name w:val="subclause 3 Bullet 2"/>
    <w:basedOn w:val="Parasubclause3"/>
    <w:qFormat/>
    <w:rsid w:val="00904B76"/>
    <w:pPr>
      <w:numPr>
        <w:numId w:val="20"/>
      </w:numPr>
      <w:ind w:left="2982" w:hanging="357"/>
    </w:pPr>
  </w:style>
  <w:style w:type="paragraph" w:customStyle="1" w:styleId="DefinedTermBullet">
    <w:name w:val="Defined Term Bullet"/>
    <w:basedOn w:val="DefinedTermPara"/>
    <w:qFormat/>
    <w:rsid w:val="00904B76"/>
    <w:pPr>
      <w:numPr>
        <w:numId w:val="21"/>
      </w:numPr>
    </w:pPr>
  </w:style>
  <w:style w:type="paragraph" w:customStyle="1" w:styleId="DefinedTermNumber">
    <w:name w:val="Defined Term Number"/>
    <w:basedOn w:val="DefinedTermPara"/>
    <w:qFormat/>
    <w:rsid w:val="00904B76"/>
    <w:pPr>
      <w:numPr>
        <w:ilvl w:val="1"/>
      </w:numPr>
    </w:pPr>
  </w:style>
  <w:style w:type="paragraph" w:customStyle="1" w:styleId="AdditionalTitle">
    <w:name w:val="Additional Title"/>
    <w:basedOn w:val="Paragraph"/>
    <w:qFormat/>
    <w:rsid w:val="00904B76"/>
    <w:pPr>
      <w:jc w:val="left"/>
    </w:pPr>
    <w:rPr>
      <w:b/>
    </w:rPr>
  </w:style>
  <w:style w:type="character" w:customStyle="1" w:styleId="error">
    <w:name w:val="error"/>
    <w:basedOn w:val="DefaultParagraphFont"/>
    <w:rsid w:val="00904B76"/>
    <w:rPr>
      <w:color w:val="000000"/>
    </w:rPr>
  </w:style>
  <w:style w:type="paragraph" w:customStyle="1" w:styleId="NoNumUntitledsubclause1">
    <w:name w:val="No Num Untitled subclause 1"/>
    <w:basedOn w:val="Untitledsubclause1"/>
    <w:qFormat/>
    <w:rsid w:val="00904B76"/>
    <w:pPr>
      <w:numPr>
        <w:ilvl w:val="0"/>
        <w:numId w:val="0"/>
      </w:numPr>
      <w:ind w:left="720"/>
    </w:pPr>
  </w:style>
  <w:style w:type="paragraph" w:customStyle="1" w:styleId="BackgroundParaClause">
    <w:name w:val="Background Para Clause"/>
    <w:basedOn w:val="Background"/>
    <w:qFormat/>
    <w:rsid w:val="00904B76"/>
    <w:pPr>
      <w:numPr>
        <w:numId w:val="0"/>
      </w:numPr>
    </w:pPr>
  </w:style>
  <w:style w:type="paragraph" w:customStyle="1" w:styleId="BackgroundParaSubclause1">
    <w:name w:val="Background Para Subclause1"/>
    <w:basedOn w:val="BackgroundSubclause1"/>
    <w:qFormat/>
    <w:rsid w:val="00904B76"/>
    <w:pPr>
      <w:numPr>
        <w:ilvl w:val="0"/>
        <w:numId w:val="0"/>
      </w:numPr>
      <w:ind w:left="994"/>
    </w:pPr>
    <w:rPr>
      <w:lang w:val="en-US"/>
    </w:rPr>
  </w:style>
  <w:style w:type="paragraph" w:customStyle="1" w:styleId="BackgroundParaSubclause2">
    <w:name w:val="Background Para Subclause2"/>
    <w:basedOn w:val="BackgroundSubclause2"/>
    <w:qFormat/>
    <w:rsid w:val="00904B76"/>
    <w:pPr>
      <w:numPr>
        <w:ilvl w:val="0"/>
        <w:numId w:val="0"/>
      </w:numPr>
      <w:ind w:left="1701"/>
    </w:pPr>
    <w:rPr>
      <w:lang w:val="en-US"/>
    </w:rPr>
  </w:style>
  <w:style w:type="paragraph" w:customStyle="1" w:styleId="ClauseBulletPara">
    <w:name w:val="Clause Bullet Para"/>
    <w:basedOn w:val="ClauseBullet1"/>
    <w:qFormat/>
    <w:rsid w:val="00904B76"/>
    <w:pPr>
      <w:numPr>
        <w:numId w:val="0"/>
      </w:numPr>
      <w:ind w:left="1080"/>
    </w:pPr>
    <w:rPr>
      <w:lang w:val="en-US"/>
    </w:rPr>
  </w:style>
  <w:style w:type="paragraph" w:customStyle="1" w:styleId="ClauseBullet2Para">
    <w:name w:val="Clause Bullet 2 Para"/>
    <w:basedOn w:val="ClauseBullet2"/>
    <w:qFormat/>
    <w:rsid w:val="00904B76"/>
    <w:pPr>
      <w:numPr>
        <w:numId w:val="0"/>
      </w:numPr>
      <w:ind w:left="1440"/>
    </w:pPr>
    <w:rPr>
      <w:lang w:val="en-US"/>
    </w:rPr>
  </w:style>
  <w:style w:type="paragraph" w:customStyle="1" w:styleId="ACTJurisdictionCheckList">
    <w:name w:val="ACTJurisdictionCheckList"/>
    <w:basedOn w:val="Normal"/>
    <w:rsid w:val="00904B76"/>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904B76"/>
  </w:style>
  <w:style w:type="paragraph" w:customStyle="1" w:styleId="ScheduleTitleClause">
    <w:name w:val="Schedule Title Clause"/>
    <w:basedOn w:val="Normal"/>
    <w:rsid w:val="00904B76"/>
    <w:pPr>
      <w:keepNext/>
      <w:numPr>
        <w:ilvl w:val="2"/>
        <w:numId w:val="22"/>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904B76"/>
    <w:pPr>
      <w:numPr>
        <w:ilvl w:val="3"/>
        <w:numId w:val="22"/>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904B76"/>
    <w:pPr>
      <w:numPr>
        <w:ilvl w:val="4"/>
        <w:numId w:val="22"/>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904B76"/>
    <w:pPr>
      <w:numPr>
        <w:ilvl w:val="5"/>
        <w:numId w:val="22"/>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904B76"/>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904B76"/>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904B76"/>
    <w:pPr>
      <w:shd w:val="clear" w:color="auto" w:fill="D9D9D9" w:themeFill="background1" w:themeFillShade="D9"/>
      <w:ind w:left="1077"/>
    </w:pPr>
  </w:style>
  <w:style w:type="paragraph" w:customStyle="1" w:styleId="ScheduleUntitledClause">
    <w:name w:val="Schedule Untitled Clause"/>
    <w:basedOn w:val="ScheduleTitleClause"/>
    <w:qFormat/>
    <w:rsid w:val="00904B76"/>
    <w:pPr>
      <w:spacing w:before="120"/>
    </w:pPr>
    <w:rPr>
      <w:b w:val="0"/>
    </w:rPr>
  </w:style>
  <w:style w:type="paragraph" w:customStyle="1" w:styleId="EmptyClausePara">
    <w:name w:val="Empty Clause Para"/>
    <w:basedOn w:val="IgnoredSpacing"/>
    <w:qFormat/>
    <w:rsid w:val="00904B76"/>
  </w:style>
  <w:style w:type="paragraph" w:styleId="ListParagraph">
    <w:name w:val="List Paragraph"/>
    <w:basedOn w:val="Normal"/>
    <w:uiPriority w:val="34"/>
    <w:qFormat/>
    <w:rsid w:val="00904B76"/>
    <w:pPr>
      <w:ind w:left="720"/>
      <w:contextualSpacing/>
    </w:pPr>
    <w:rPr>
      <w:color w:val="000000"/>
    </w:rPr>
  </w:style>
  <w:style w:type="paragraph" w:customStyle="1" w:styleId="ScheduleTitlesubclause1">
    <w:name w:val="Schedule Title subclause1"/>
    <w:basedOn w:val="ScheduleUntitledsubclause1"/>
    <w:qFormat/>
    <w:rsid w:val="00904B76"/>
    <w:pPr>
      <w:spacing w:before="120"/>
    </w:pPr>
    <w:rPr>
      <w:b/>
    </w:rPr>
  </w:style>
  <w:style w:type="paragraph" w:customStyle="1" w:styleId="835FF0B0D5344FE4A8EE41F54AA7E17C16">
    <w:name w:val="835FF0B0D5344FE4A8EE41F54AA7E17C16"/>
    <w:rsid w:val="009419A5"/>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8A4DCC"/>
    <w:rPr>
      <w:color w:val="000000"/>
      <w:shd w:val="clear" w:color="auto" w:fill="E6E6E6"/>
    </w:rPr>
  </w:style>
  <w:style w:type="character" w:styleId="CommentReference">
    <w:name w:val="annotation reference"/>
    <w:basedOn w:val="DefaultParagraphFont"/>
    <w:uiPriority w:val="99"/>
    <w:semiHidden/>
    <w:unhideWhenUsed/>
    <w:rsid w:val="008A4DCC"/>
    <w:rPr>
      <w:color w:val="000000"/>
      <w:sz w:val="16"/>
      <w:szCs w:val="16"/>
    </w:rPr>
  </w:style>
  <w:style w:type="paragraph" w:styleId="CommentText">
    <w:name w:val="annotation text"/>
    <w:basedOn w:val="Normal"/>
    <w:link w:val="CommentTextChar"/>
    <w:uiPriority w:val="99"/>
    <w:unhideWhenUsed/>
    <w:rsid w:val="008A4DCC"/>
    <w:pPr>
      <w:spacing w:line="240" w:lineRule="auto"/>
    </w:pPr>
    <w:rPr>
      <w:color w:val="000000"/>
      <w:sz w:val="20"/>
      <w:szCs w:val="20"/>
    </w:rPr>
  </w:style>
  <w:style w:type="character" w:customStyle="1" w:styleId="CommentTextChar">
    <w:name w:val="Comment Text Char"/>
    <w:basedOn w:val="DefaultParagraphFont"/>
    <w:link w:val="CommentText"/>
    <w:uiPriority w:val="99"/>
    <w:rsid w:val="008A4DCC"/>
    <w:rPr>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basedOn w:val="CommentTextChar"/>
    <w:link w:val="CommentSubject"/>
    <w:uiPriority w:val="99"/>
    <w:semiHidden/>
    <w:rsid w:val="008A4DCC"/>
    <w:rPr>
      <w:b/>
      <w:bCs/>
      <w:color w:val="000000"/>
      <w:sz w:val="20"/>
      <w:szCs w:val="20"/>
    </w:rPr>
  </w:style>
  <w:style w:type="paragraph" w:customStyle="1" w:styleId="SectorSpecificNoteTitle">
    <w:name w:val="Sector Specific Note Title"/>
    <w:basedOn w:val="JurisdictionDraftingnoteTitle"/>
    <w:qFormat/>
    <w:rsid w:val="00904B76"/>
  </w:style>
  <w:style w:type="table" w:customStyle="1" w:styleId="ShadedTable1">
    <w:name w:val="Shaded Table1"/>
    <w:basedOn w:val="TableNormal"/>
    <w:uiPriority w:val="99"/>
    <w:rsid w:val="00904B76"/>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904B76"/>
    <w:rPr>
      <w:color w:val="000000"/>
    </w:rPr>
  </w:style>
  <w:style w:type="character" w:customStyle="1" w:styleId="IgnoredEmptysubclauseChar">
    <w:name w:val="Ignored Empty subclause Char"/>
    <w:basedOn w:val="DefaultParagraphFont"/>
    <w:link w:val="IgnoredEmptysubclause"/>
    <w:rsid w:val="00904B76"/>
    <w:rPr>
      <w:color w:val="000000"/>
    </w:rPr>
  </w:style>
  <w:style w:type="paragraph" w:customStyle="1" w:styleId="6B1115FCC3DC4C6AB2CF846F0C50B663">
    <w:name w:val="6B1115FCC3DC4C6AB2CF846F0C50B663"/>
    <w:rsid w:val="0006128C"/>
    <w:pPr>
      <w:spacing w:line="276" w:lineRule="auto"/>
    </w:pPr>
    <w:rPr>
      <w:color w:val="000000"/>
    </w:rPr>
  </w:style>
  <w:style w:type="paragraph" w:styleId="TOC1">
    <w:name w:val="toc 1"/>
    <w:basedOn w:val="Normal"/>
    <w:next w:val="Normal"/>
    <w:autoRedefine/>
    <w:rsid w:val="00805BCE"/>
    <w:pPr>
      <w:spacing w:after="100" w:line="240" w:lineRule="auto"/>
    </w:pPr>
  </w:style>
  <w:style w:type="paragraph" w:styleId="Revision">
    <w:name w:val="Revision"/>
    <w:hidden/>
    <w:uiPriority w:val="99"/>
    <w:semiHidden/>
    <w:rsid w:val="00D03AE0"/>
    <w:pPr>
      <w:spacing w:after="0" w:line="240" w:lineRule="auto"/>
    </w:pPr>
    <w:rPr>
      <w:rFonts w:eastAsiaTheme="minorHAns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3"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50821"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523578" href="8-384-4456" style="ACTLinkPLCtoPLC">
                      <ital>Practice note, Protecting confidential information: overview: Confidentiality obligations and the public interest (iniquity defence)</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link href="https://uk.practicallaw.thomsonreuters.com/Document/IE1BE8D30E42711DA8FC2A0F0355337E9/View/FullText.html" style="ACTLinkURL">
                    <ital>Littlewoods Organisation Ltd v Harris [1977] 1 WLR 1472</ital>
                  </link>
                  <ital>, a</ital>
                  nd 
                  <link href="https://uk.practicallaw.thomsonreuters.com/Document/I008C51A0C19711DB96CDD4F2B5B8B5F3/View/FullText.html" style="ACTLinkURL">
                    <ital>Thomas v Farr Plc [2007] EWCA Civ 118</ital>
                  </link>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Issues regarding adequate consideration can arise in certain situations, such as where the confidential information is disclosed before the confidentiality agreement is signed. Past consideration is usually no consideration, although the parties could deal with this in one of the following ways:</paratext>
              </para>
              <list type="bulleted">
                <list.item>
                  <para>
                    <paratext>
                      <bold>Deed.</bold>
                       The agreement could be executed as a deed. Deeds are generally enforceable despite a lack of consideration. See 
                      <link anchor="a473376" href="0-380-8400" style="ACTLinkPLCtoPLC">
                        <ital>Practice note, Execution of deeds and documents: When is a deed required?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separate confidentiality clause in a contract it has entered with that third party.
                    </paratext>
                  </para>
                </list.item>
                <list.item>
                  <para>
                    <paratext>
                      <bold>Personal data.</bold>
                       The collection, handling and storage of 
                      <link href="8-200-3413" style="ACTLinkPLCtoPLC">
                        <ital>personal data</ital>
                      </link>
                       is tightly regulated. It is assumed that the confidential information being shared under this NDA does not include any personal data, but to the extent that it does, the parties will need to consider the applicable requirements under the UK's data protection legislation, as appropriate. These matters could be addressed in:
                    </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(UK)</ital>
                          </link>
                           and 
                          <link href="w-014-5640" style="ACTLinkPLCtoPLC">
                            <ital>Standard document, Data sharing agreement (controller to controller) (UK</ital>
                          </link>
                          <ital>)</ital>
                          ).
                        </paratext>
                      </para>
                    </list.item>
                  </list>
                  <para>
                    <paratext>For more information on data protection requirements, see:</paratext>
                  </para>
                  <list type="bulleted">
                    <list.item>
                      <para>
                        <paratext>
                          <link href="w-013-3757" style="ACTLinkPLCtoPLC">
                            <ital>Practice note, Overview of UK GDPR</ital>
                          </link>
                          .
                        </paratext>
                      </para>
                    </list.item>
                    <list.item>
                      <para>
                        <paratext>
                          <link anchor="a227146" href="w-014-9200" style="ACTLinkPLCtoPLC">
                            <ital>Practice note, Data protection in corporate transactions (UK):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one-way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4"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5"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6"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7"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being disclosed.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08"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09" level="1">
                    <para>
                      <paratext>
                        See 
                        <link anchor="a756967" href="5-107-3795" style="ACTLinkPLCtoPLC">
                          <ital>Standard clause, Interpretation: Drafting note: Legislative references</ital>
                        </link>
                         and 
                        <link anchor="a539369" href="5-107-3795" style="ACTLinkPLCtoPLC">
                          <ital>Standard clause, Interpretation: 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0"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1" level="1">
                      <para>
                        <paratext>
                          For a discussion of the effects of the decision in 
                          <link href="D-000-0170" style="ACTLinkURL">
                            <ital>Farstad Supply A/S v Enviroco Ltd [2011] UKSC 16</ital>
                          </link>
                           on the interpretation of "holding company" and "subsidiary", see the integrated drafting notes to 
                          <link anchor="a884316" href="5-107-3795" style="ACTLinkPLCtoPLC">
                            <ital>Standard clause, Interpretation: Drafting note: Holding company and subsidiary</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599459" href="8-384-4456" style="ACTLinkPLCtoPLC">
                      <ital>Practice note, Protecting confidential information: overview: What types of information can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In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was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2"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3"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4"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5"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6"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920102" href="8-384-4456" style="ACTLinkPLCtoPLC">
                            <ital>Practice note, Protecting confidential information: overview: Confidentiality obligations in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7"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ShFO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18"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19" level="1">
                  <para>
                    <paratext>While the discloser cannot prevent the recipient from making a required disclosure, it can attempt to retain a degree of control by requiring the recipient, where possible and practicable, to give notice before making the disclosure, and, in addition, cooperate with the discloser to control the terms of the disclosure as far as practicable.</paratext>
                  </para>
                  <para>
                    <paratext>
                      However,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for the parties to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0"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1"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paratext>
                </para>
                <drafting.note id="a170005" jurisdiction="">
                  <head align="left" preservecase="true">
                    <headtext>Destroy or return?</headtext>
                  </head>
                  <division id="a000022"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id="a219572" level="2">
                      <head align="left" preservecase="true">
                        <headtext>Third party data storage</headtext>
                      </head>
                      <para>
                        <paratext>A party's data will often be held by a third party on a dispersed basis (that is, mixed with other people's information on the same server), or via cloud solutions, making the data mirrored in a number of locations. In this instance, an absolute obligation to delete or erase the confidential information from the third party's servers is likely to be technically impossible, hence the wording "to the extent legally and technically practicable". The discloser will of course have to decide if it is willing to permit the recipient to store information in this way and the recipient should ensure that whatever obligations in relation to erasure it agrees to in clause 6.1(a) can be reflected in its contractual arrangements with its third party data storage provider.</paratext>
                      </para>
                    </division>
                  </division>
                </drafting.note>
              </subclause2>
              <subclause2 id="a967398">
                <identifier>(b)</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3"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w-036-4090" style="ACTLinkPLCtoPLC">
                        <ital>Records management toolkit (UK)</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4"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5"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6" level="2">
                  <division id="a922649" level="3">
                    <head align="left" preservecase="true">
                      <headtext>Trade secrets and remedies</headtext>
                    </head>
                    <para>
                      <paratext>
                        The 
                        <link href="w-014-9127" style="ACTLinkPLCtoPLC">
                          <ital>Trade Secrets Regulations</ital>
                        </link>
                        , which implemented the 
                        <link href="w-015-1298" style="ACTLinkPLCtoPLC">
                          <ital>Trade Secrets Directive</ital>
                        </link>
                         in the UK, is a separate statutory regime for the protection of undisclosed know-how and business information (or trade secrets) against their unlawful acquisition, use and disclosure. The original aim of the Directive was to standardise diverging national laws in the EU on trade secret protection. Despite the fact the UK has now left the EU, the Trade Secrets Regulations have not been impacted.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896624"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27"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28"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29"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0"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1"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2"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3"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4"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5"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6"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37"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PARTY 2]</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Equitable duty of confidence not affected by Trade Secrets Directive (March 2020)</rev.title>
          <rev.date>20200330</rev.date>
          <rev.author>PL Commercial</rev.author>
          <rev.body>
            <division id="a000002"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history>
    </standard.doc>
  </n-docbody>
</n-document>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7060ECDF-C759-466F-8D48-4416FA974811}">
  <ds:schemaRefs>
    <ds:schemaRef ds:uri="http://www.w3.org/2001/XMLSchema"/>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 Amy</dc:creator>
  <cp:lastModifiedBy>Solomon Oshinubi</cp:lastModifiedBy>
  <cp:revision>245</cp:revision>
  <dcterms:created xsi:type="dcterms:W3CDTF">2014-09-04T10:14:00Z</dcterms:created>
  <dcterms:modified xsi:type="dcterms:W3CDTF">2024-01-02T21:15:00Z</dcterms:modified>
</cp:coreProperties>
</file>